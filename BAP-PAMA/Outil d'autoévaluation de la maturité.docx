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82499" w14:textId="718B511D" w:rsidR="2324CF7D" w:rsidRDefault="2324CF7D" w:rsidP="712A6DB3">
      <w:pPr>
        <w:spacing w:line="360" w:lineRule="auto"/>
      </w:pPr>
      <w:r>
        <w:rPr>
          <w:noProof/>
        </w:rPr>
        <w:drawing>
          <wp:inline distT="0" distB="0" distL="0" distR="0" wp14:anchorId="31B66484" wp14:editId="0D04B831">
            <wp:extent cx="5943600" cy="1762125"/>
            <wp:effectExtent l="0" t="0" r="0" b="0"/>
            <wp:docPr id="1144267962" name="drawing" descr="Banière pour le “Projet d’amélioration des mesures d’adaptation” avec des icônes représentant divers handicaps sur un fond rose-mau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6796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14:paraId="443F40D9" w14:textId="6C67B5A4" w:rsidR="006879BD" w:rsidRPr="006F15E4" w:rsidRDefault="00400889" w:rsidP="712A6DB3">
      <w:pPr>
        <w:pStyle w:val="Heading1"/>
        <w:keepNext w:val="0"/>
        <w:keepLines w:val="0"/>
        <w:spacing w:line="360" w:lineRule="auto"/>
      </w:pPr>
      <w:r>
        <w:t>Outil d’autoévaluation de la maturité</w:t>
      </w:r>
    </w:p>
    <w:p w14:paraId="17BAC87E" w14:textId="3F2DFF07" w:rsidR="001F1B92" w:rsidRPr="0058754C" w:rsidRDefault="63862C24" w:rsidP="712A6DB3">
      <w:pPr>
        <w:pStyle w:val="Heading2"/>
        <w:keepNext w:val="0"/>
        <w:keepLines w:val="0"/>
        <w:spacing w:line="360" w:lineRule="auto"/>
      </w:pPr>
      <w:r>
        <w:t>Objectif de cet outil</w:t>
      </w:r>
    </w:p>
    <w:p w14:paraId="409F4E59" w14:textId="45CA00EA" w:rsidR="44FC756F" w:rsidRDefault="3BFC8C98" w:rsidP="712A6DB3">
      <w:pPr>
        <w:spacing w:line="360" w:lineRule="auto"/>
        <w:rPr>
          <w:rFonts w:eastAsiaTheme="minorEastAsia"/>
        </w:rPr>
      </w:pPr>
      <w:r w:rsidRPr="712A6DB3">
        <w:rPr>
          <w:color w:val="000000" w:themeColor="text1"/>
        </w:rPr>
        <w:t xml:space="preserve">Un modèle de maturité permet aux organisations de mieux </w:t>
      </w:r>
      <w:r w:rsidR="00E135DC" w:rsidRPr="712A6DB3">
        <w:rPr>
          <w:color w:val="000000" w:themeColor="text1"/>
        </w:rPr>
        <w:t>comprendre et</w:t>
      </w:r>
      <w:r w:rsidRPr="712A6DB3">
        <w:rPr>
          <w:color w:val="000000" w:themeColor="text1"/>
        </w:rPr>
        <w:t xml:space="preserve"> suivre leurs progrès vers l’atteinte de leurs objectifs. Il montre ce à quoi ressemble le succès, met en évidence les points forts et aide à cerner les domaines d</w:t>
      </w:r>
      <w:r w:rsidR="00371F43" w:rsidRPr="712A6DB3">
        <w:rPr>
          <w:color w:val="000000" w:themeColor="text1"/>
        </w:rPr>
        <w:t>’</w:t>
      </w:r>
      <w:r w:rsidRPr="712A6DB3">
        <w:rPr>
          <w:color w:val="000000" w:themeColor="text1"/>
        </w:rPr>
        <w:t xml:space="preserve">amélioration. </w:t>
      </w:r>
    </w:p>
    <w:p w14:paraId="54A1AAC5" w14:textId="482CEED0" w:rsidR="44FC756F" w:rsidRDefault="6EACC8AB" w:rsidP="4C3CD568">
      <w:pPr>
        <w:spacing w:line="360" w:lineRule="auto"/>
        <w:rPr>
          <w:rFonts w:eastAsiaTheme="minorEastAsia"/>
        </w:rPr>
      </w:pPr>
      <w:r w:rsidRPr="4C3CD568">
        <w:rPr>
          <w:color w:val="000000" w:themeColor="text1"/>
        </w:rPr>
        <w:t>Dans le contexte des mesures d</w:t>
      </w:r>
      <w:r w:rsidR="00371F43" w:rsidRPr="4C3CD568">
        <w:rPr>
          <w:color w:val="000000" w:themeColor="text1"/>
        </w:rPr>
        <w:t>’</w:t>
      </w:r>
      <w:r w:rsidRPr="4C3CD568">
        <w:rPr>
          <w:color w:val="000000" w:themeColor="text1"/>
        </w:rPr>
        <w:t xml:space="preserve">adaptation </w:t>
      </w:r>
      <w:r w:rsidR="00A61F19" w:rsidRPr="4C3CD568">
        <w:rPr>
          <w:color w:val="000000" w:themeColor="text1"/>
        </w:rPr>
        <w:t>en lieu de travail</w:t>
      </w:r>
      <w:r w:rsidRPr="4C3CD568">
        <w:rPr>
          <w:color w:val="000000" w:themeColor="text1"/>
        </w:rPr>
        <w:t xml:space="preserve"> pour les employés en situation de handicap, la maturité correspond à l’utilisation des </w:t>
      </w:r>
      <w:r w:rsidR="11670257" w:rsidRPr="4C3CD568">
        <w:rPr>
          <w:color w:val="000000" w:themeColor="text1"/>
        </w:rPr>
        <w:t>principaux facteurs de réussite</w:t>
      </w:r>
      <w:r w:rsidRPr="4C3CD568">
        <w:rPr>
          <w:color w:val="000000" w:themeColor="text1"/>
        </w:rPr>
        <w:t xml:space="preserve"> afin d’établir un modèle de prestation de </w:t>
      </w:r>
      <w:r w:rsidR="005E74E3" w:rsidRPr="4C3CD568">
        <w:rPr>
          <w:color w:val="000000" w:themeColor="text1"/>
        </w:rPr>
        <w:t>services de mesures d’adaptation</w:t>
      </w:r>
      <w:r w:rsidRPr="4C3CD568">
        <w:rPr>
          <w:color w:val="000000" w:themeColor="text1"/>
        </w:rPr>
        <w:t xml:space="preserve"> </w:t>
      </w:r>
      <w:r w:rsidR="00A61F19" w:rsidRPr="4C3CD568">
        <w:rPr>
          <w:color w:val="000000" w:themeColor="text1"/>
        </w:rPr>
        <w:t>en lieu de travail</w:t>
      </w:r>
      <w:r w:rsidRPr="4C3CD568">
        <w:rPr>
          <w:color w:val="000000" w:themeColor="text1"/>
        </w:rPr>
        <w:t xml:space="preserve"> de premier ordre au sein de votre ministère. Au fil du temps, les ministères et les organismes ont progressé dans la mise en place de mesures d’adaptation </w:t>
      </w:r>
      <w:r w:rsidR="00A61F19" w:rsidRPr="4C3CD568">
        <w:rPr>
          <w:color w:val="000000" w:themeColor="text1"/>
        </w:rPr>
        <w:t>en lieu de travail</w:t>
      </w:r>
      <w:r w:rsidRPr="4C3CD568">
        <w:rPr>
          <w:color w:val="000000" w:themeColor="text1"/>
        </w:rPr>
        <w:t xml:space="preserve">, mais ils se situent encore à des niveaux de maturité variés. </w:t>
      </w:r>
    </w:p>
    <w:p w14:paraId="13ED58DC" w14:textId="1B22E2F5" w:rsidR="44FC756F" w:rsidRDefault="0CB26994" w:rsidP="6E6F8F54">
      <w:pPr>
        <w:spacing w:line="360" w:lineRule="auto"/>
        <w:rPr>
          <w:rFonts w:eastAsiaTheme="minorEastAsia"/>
          <w:color w:val="000000" w:themeColor="text1"/>
        </w:rPr>
      </w:pPr>
      <w:r w:rsidRPr="2996D367">
        <w:rPr>
          <w:color w:val="000000" w:themeColor="text1"/>
        </w:rPr>
        <w:t xml:space="preserve">Cet outil vous propose des questions qui vous aideront à situer votre ministère ou organisme par rapport à chacun des </w:t>
      </w:r>
      <w:r w:rsidR="11670257" w:rsidRPr="2996D367">
        <w:rPr>
          <w:color w:val="000000" w:themeColor="text1"/>
        </w:rPr>
        <w:t>principaux facteurs de réussite</w:t>
      </w:r>
      <w:r w:rsidR="6565FF12" w:rsidRPr="2996D367">
        <w:rPr>
          <w:color w:val="000000" w:themeColor="text1"/>
        </w:rPr>
        <w:t xml:space="preserve"> (PF</w:t>
      </w:r>
      <w:r w:rsidR="146715EA" w:rsidRPr="2996D367">
        <w:rPr>
          <w:color w:val="000000" w:themeColor="text1"/>
        </w:rPr>
        <w:t>R</w:t>
      </w:r>
      <w:r w:rsidR="6565FF12" w:rsidRPr="2996D367">
        <w:rPr>
          <w:color w:val="000000" w:themeColor="text1"/>
        </w:rPr>
        <w:t>)</w:t>
      </w:r>
      <w:r w:rsidRPr="2996D367">
        <w:rPr>
          <w:color w:val="000000" w:themeColor="text1"/>
        </w:rPr>
        <w:t xml:space="preserve"> définis dans le </w:t>
      </w:r>
      <w:r w:rsidR="23AC501D" w:rsidRPr="2996D367">
        <w:rPr>
          <w:color w:val="000000" w:themeColor="text1"/>
        </w:rPr>
        <w:t>M</w:t>
      </w:r>
      <w:r w:rsidRPr="2996D367">
        <w:rPr>
          <w:color w:val="000000" w:themeColor="text1"/>
        </w:rPr>
        <w:t>odèle de maturité</w:t>
      </w:r>
      <w:r w:rsidR="4202C5CC" w:rsidRPr="2996D367">
        <w:rPr>
          <w:color w:val="000000" w:themeColor="text1"/>
        </w:rPr>
        <w:t xml:space="preserve"> </w:t>
      </w:r>
      <w:hyperlink r:id="rId11" w:history="1">
        <w:r w:rsidR="4202C5CC" w:rsidRPr="00170183">
          <w:rPr>
            <w:rStyle w:val="Hyperlink"/>
          </w:rPr>
          <w:t>pour un modèle de prestation de services de mesures d’adaptation du lieu de travail de premier ordre (modèle de maturité)</w:t>
        </w:r>
      </w:hyperlink>
      <w:r w:rsidRPr="2996D367">
        <w:rPr>
          <w:color w:val="000000" w:themeColor="text1"/>
        </w:rPr>
        <w:t xml:space="preserve">. </w:t>
      </w:r>
    </w:p>
    <w:p w14:paraId="552822EE" w14:textId="393F2DED" w:rsidR="001F1B92" w:rsidRPr="0058754C" w:rsidRDefault="63862C24" w:rsidP="712A6DB3">
      <w:pPr>
        <w:pStyle w:val="Heading2"/>
        <w:keepNext w:val="0"/>
        <w:keepLines w:val="0"/>
        <w:spacing w:line="360" w:lineRule="auto"/>
      </w:pPr>
      <w:r>
        <w:t>À qui cet outil est-il destiné?</w:t>
      </w:r>
    </w:p>
    <w:p w14:paraId="7895237A" w14:textId="02EECB9B" w:rsidR="003C7E61" w:rsidRDefault="75884492" w:rsidP="712A6DB3">
      <w:pPr>
        <w:pStyle w:val="ListParagraph"/>
        <w:numPr>
          <w:ilvl w:val="0"/>
          <w:numId w:val="6"/>
        </w:numPr>
        <w:spacing w:line="360" w:lineRule="auto"/>
        <w:rPr>
          <w:rFonts w:eastAsiaTheme="minorEastAsia"/>
          <w:color w:val="000000" w:themeColor="text1"/>
        </w:rPr>
      </w:pPr>
      <w:r w:rsidRPr="712A6DB3">
        <w:rPr>
          <w:color w:val="000000" w:themeColor="text1"/>
        </w:rPr>
        <w:t>Cadres supérieurs</w:t>
      </w:r>
    </w:p>
    <w:p w14:paraId="58790476" w14:textId="09C8242C" w:rsidR="001F1B92" w:rsidRPr="00CD3E36" w:rsidRDefault="09632EE5" w:rsidP="712A6DB3">
      <w:pPr>
        <w:pStyle w:val="ListParagraph"/>
        <w:numPr>
          <w:ilvl w:val="0"/>
          <w:numId w:val="6"/>
        </w:numPr>
        <w:spacing w:line="360" w:lineRule="auto"/>
        <w:rPr>
          <w:rFonts w:eastAsiaTheme="minorEastAsia"/>
          <w:color w:val="000000" w:themeColor="text1"/>
        </w:rPr>
      </w:pPr>
      <w:r w:rsidRPr="712A6DB3">
        <w:rPr>
          <w:color w:val="000000" w:themeColor="text1"/>
        </w:rPr>
        <w:t>Professionnels des ressources humaines</w:t>
      </w:r>
    </w:p>
    <w:p w14:paraId="23FD873A" w14:textId="1BF8C5E6" w:rsidR="001F1B92" w:rsidRDefault="63862C24" w:rsidP="712A6DB3">
      <w:pPr>
        <w:pStyle w:val="ListParagraph"/>
        <w:numPr>
          <w:ilvl w:val="0"/>
          <w:numId w:val="6"/>
        </w:numPr>
        <w:spacing w:line="360" w:lineRule="auto"/>
        <w:rPr>
          <w:rFonts w:eastAsiaTheme="minorEastAsia"/>
          <w:color w:val="000000" w:themeColor="text1"/>
        </w:rPr>
      </w:pPr>
      <w:r w:rsidRPr="712A6DB3">
        <w:rPr>
          <w:color w:val="000000" w:themeColor="text1"/>
        </w:rPr>
        <w:t>Professionnels de</w:t>
      </w:r>
      <w:r w:rsidR="006A63F4" w:rsidRPr="712A6DB3">
        <w:rPr>
          <w:color w:val="000000" w:themeColor="text1"/>
        </w:rPr>
        <w:t xml:space="preserve"> la facilitation de</w:t>
      </w:r>
      <w:r w:rsidRPr="712A6DB3">
        <w:rPr>
          <w:color w:val="000000" w:themeColor="text1"/>
        </w:rPr>
        <w:t>s services</w:t>
      </w:r>
    </w:p>
    <w:p w14:paraId="0D992050" w14:textId="1AB04EDB" w:rsidR="001F1B92" w:rsidRPr="0058754C" w:rsidRDefault="63862C24" w:rsidP="712A6DB3">
      <w:pPr>
        <w:pStyle w:val="Heading2"/>
        <w:keepNext w:val="0"/>
        <w:keepLines w:val="0"/>
        <w:spacing w:line="360" w:lineRule="auto"/>
      </w:pPr>
      <w:r>
        <w:lastRenderedPageBreak/>
        <w:t>Énoncé de confidentialité </w:t>
      </w:r>
    </w:p>
    <w:p w14:paraId="36D9CC69" w14:textId="2E8D8AA4" w:rsidR="001F1B92" w:rsidRPr="006F15E4" w:rsidRDefault="63862C24" w:rsidP="712A6DB3">
      <w:pPr>
        <w:spacing w:line="360" w:lineRule="auto"/>
        <w:rPr>
          <w:rFonts w:eastAsiaTheme="minorEastAsia"/>
          <w:color w:val="000000" w:themeColor="text1"/>
        </w:rPr>
      </w:pPr>
      <w:r w:rsidRPr="712A6DB3">
        <w:rPr>
          <w:b/>
          <w:bCs/>
          <w:color w:val="000000" w:themeColor="text1"/>
        </w:rPr>
        <w:t xml:space="preserve">Remarque importante : </w:t>
      </w:r>
      <w:r w:rsidRPr="712A6DB3">
        <w:rPr>
          <w:color w:val="000000" w:themeColor="text1"/>
        </w:rPr>
        <w:t xml:space="preserve">Aucun renseignement personnel ou permettant d’identifier des personnes n’est recueilli au moyen de ce questionnaire. </w:t>
      </w:r>
    </w:p>
    <w:p w14:paraId="1DE32FDF" w14:textId="66E41057" w:rsidR="001F1B92" w:rsidRPr="0058754C" w:rsidRDefault="5606EE71" w:rsidP="712A6DB3">
      <w:pPr>
        <w:pStyle w:val="Heading2"/>
        <w:keepNext w:val="0"/>
        <w:keepLines w:val="0"/>
        <w:spacing w:line="360" w:lineRule="auto"/>
      </w:pPr>
      <w:r>
        <w:t>Comment utiliser cet outil</w:t>
      </w:r>
    </w:p>
    <w:p w14:paraId="5FE49F62" w14:textId="02E37C5E" w:rsidR="00C356C0" w:rsidRPr="00E92828" w:rsidRDefault="28909FF5" w:rsidP="712A6DB3">
      <w:pPr>
        <w:pStyle w:val="ListParagraph"/>
        <w:numPr>
          <w:ilvl w:val="0"/>
          <w:numId w:val="11"/>
        </w:numPr>
        <w:spacing w:line="360" w:lineRule="auto"/>
        <w:rPr>
          <w:rFonts w:eastAsiaTheme="minorEastAsia"/>
          <w:color w:val="000000" w:themeColor="text1"/>
        </w:rPr>
      </w:pPr>
      <w:r w:rsidRPr="712A6DB3">
        <w:rPr>
          <w:color w:val="000000" w:themeColor="text1"/>
        </w:rPr>
        <w:t xml:space="preserve">Répondez aux questions contenues dans ce document afin d’évaluer les </w:t>
      </w:r>
      <w:r w:rsidR="005E74E3">
        <w:rPr>
          <w:color w:val="000000" w:themeColor="text1"/>
        </w:rPr>
        <w:t>services de mesures d’adaptation</w:t>
      </w:r>
      <w:r w:rsidRPr="712A6DB3">
        <w:rPr>
          <w:color w:val="000000" w:themeColor="text1"/>
        </w:rPr>
        <w:t xml:space="preserve"> </w:t>
      </w:r>
      <w:r w:rsidR="00A61F19">
        <w:rPr>
          <w:color w:val="000000" w:themeColor="text1"/>
        </w:rPr>
        <w:t>en lieu de travail</w:t>
      </w:r>
      <w:r w:rsidRPr="712A6DB3">
        <w:rPr>
          <w:color w:val="000000" w:themeColor="text1"/>
        </w:rPr>
        <w:t xml:space="preserve"> offerts par votre ministère ou organisme. </w:t>
      </w:r>
    </w:p>
    <w:p w14:paraId="537DF8E7" w14:textId="6ACC9165" w:rsidR="00C356C0" w:rsidRPr="00E92828" w:rsidRDefault="28909FF5" w:rsidP="712A6DB3">
      <w:pPr>
        <w:pStyle w:val="ListParagraph"/>
        <w:numPr>
          <w:ilvl w:val="1"/>
          <w:numId w:val="11"/>
        </w:numPr>
        <w:spacing w:line="360" w:lineRule="auto"/>
        <w:rPr>
          <w:rFonts w:eastAsiaTheme="minorEastAsia"/>
          <w:color w:val="000000" w:themeColor="text1"/>
        </w:rPr>
      </w:pPr>
      <w:r w:rsidRPr="712A6DB3">
        <w:rPr>
          <w:color w:val="000000" w:themeColor="text1"/>
        </w:rPr>
        <w:t>Si vous répondez «</w:t>
      </w:r>
      <w:r w:rsidR="00371F43" w:rsidRPr="712A6DB3">
        <w:rPr>
          <w:color w:val="000000" w:themeColor="text1"/>
        </w:rPr>
        <w:t> </w:t>
      </w:r>
      <w:r w:rsidRPr="712A6DB3">
        <w:rPr>
          <w:color w:val="000000" w:themeColor="text1"/>
        </w:rPr>
        <w:t>Oui</w:t>
      </w:r>
      <w:r w:rsidR="00371F43" w:rsidRPr="712A6DB3">
        <w:rPr>
          <w:color w:val="000000" w:themeColor="text1"/>
        </w:rPr>
        <w:t> </w:t>
      </w:r>
      <w:r w:rsidRPr="712A6DB3">
        <w:rPr>
          <w:color w:val="000000" w:themeColor="text1"/>
        </w:rPr>
        <w:t xml:space="preserve">» aux questions, il est probable que le degré de maturité de votre organisation dans ce domaine soit plus élevé. </w:t>
      </w:r>
    </w:p>
    <w:p w14:paraId="77F9C408" w14:textId="6565B20E" w:rsidR="2B1A765B" w:rsidRPr="00CD3E36" w:rsidRDefault="28909FF5" w:rsidP="712A6DB3">
      <w:pPr>
        <w:pStyle w:val="ListParagraph"/>
        <w:numPr>
          <w:ilvl w:val="1"/>
          <w:numId w:val="11"/>
        </w:numPr>
        <w:spacing w:line="360" w:lineRule="auto"/>
        <w:rPr>
          <w:rFonts w:eastAsiaTheme="minorEastAsia"/>
          <w:color w:val="000000" w:themeColor="text1"/>
        </w:rPr>
      </w:pPr>
      <w:r w:rsidRPr="712A6DB3">
        <w:rPr>
          <w:color w:val="000000" w:themeColor="text1"/>
        </w:rPr>
        <w:t>Si vous répondez «</w:t>
      </w:r>
      <w:r w:rsidR="00371F43" w:rsidRPr="712A6DB3">
        <w:rPr>
          <w:color w:val="000000" w:themeColor="text1"/>
        </w:rPr>
        <w:t> </w:t>
      </w:r>
      <w:r w:rsidRPr="712A6DB3">
        <w:rPr>
          <w:color w:val="000000" w:themeColor="text1"/>
        </w:rPr>
        <w:t>Non</w:t>
      </w:r>
      <w:r w:rsidR="00371F43" w:rsidRPr="712A6DB3">
        <w:rPr>
          <w:color w:val="000000" w:themeColor="text1"/>
        </w:rPr>
        <w:t> </w:t>
      </w:r>
      <w:r w:rsidRPr="712A6DB3">
        <w:rPr>
          <w:color w:val="000000" w:themeColor="text1"/>
        </w:rPr>
        <w:t>» ou «</w:t>
      </w:r>
      <w:r w:rsidR="00371F43" w:rsidRPr="712A6DB3">
        <w:rPr>
          <w:color w:val="000000" w:themeColor="text1"/>
        </w:rPr>
        <w:t> </w:t>
      </w:r>
      <w:r w:rsidRPr="712A6DB3">
        <w:rPr>
          <w:color w:val="000000" w:themeColor="text1"/>
        </w:rPr>
        <w:t>En partie</w:t>
      </w:r>
      <w:r w:rsidR="00371F43" w:rsidRPr="712A6DB3">
        <w:rPr>
          <w:color w:val="000000" w:themeColor="text1"/>
        </w:rPr>
        <w:t> </w:t>
      </w:r>
      <w:r w:rsidRPr="712A6DB3">
        <w:rPr>
          <w:color w:val="000000" w:themeColor="text1"/>
        </w:rPr>
        <w:t xml:space="preserve">», vous devez probablement prendre des mesures. </w:t>
      </w:r>
    </w:p>
    <w:p w14:paraId="602FDC4F" w14:textId="76BC1526" w:rsidR="12BA1257" w:rsidRDefault="12BA1257" w:rsidP="2996D367">
      <w:pPr>
        <w:pStyle w:val="ListParagraph"/>
        <w:numPr>
          <w:ilvl w:val="1"/>
          <w:numId w:val="11"/>
        </w:numPr>
        <w:spacing w:line="360" w:lineRule="auto"/>
        <w:rPr>
          <w:rFonts w:eastAsiaTheme="minorEastAsia"/>
          <w:color w:val="000000" w:themeColor="text1"/>
        </w:rPr>
      </w:pPr>
      <w:r w:rsidRPr="2996D367">
        <w:rPr>
          <w:color w:val="000000" w:themeColor="text1"/>
        </w:rPr>
        <w:t xml:space="preserve">Si vous n’êtes pas certain de la réponse, consultez le </w:t>
      </w:r>
      <w:hyperlink r:id="rId12" w:history="1">
        <w:r w:rsidRPr="00864158">
          <w:rPr>
            <w:rStyle w:val="Hyperlink"/>
          </w:rPr>
          <w:t>modèle de maturité</w:t>
        </w:r>
      </w:hyperlink>
      <w:r w:rsidRPr="2996D367">
        <w:rPr>
          <w:color w:val="000000" w:themeColor="text1"/>
        </w:rPr>
        <w:t xml:space="preserve"> pour mieux comprendre le </w:t>
      </w:r>
      <w:r w:rsidR="41DCFF39" w:rsidRPr="2996D367">
        <w:rPr>
          <w:color w:val="000000" w:themeColor="text1"/>
        </w:rPr>
        <w:t>facteur de réussite principal</w:t>
      </w:r>
      <w:r w:rsidRPr="2996D367">
        <w:rPr>
          <w:color w:val="000000" w:themeColor="text1"/>
        </w:rPr>
        <w:t xml:space="preserve"> associé à cette question avant d’y répondre. </w:t>
      </w:r>
    </w:p>
    <w:p w14:paraId="2314E59A" w14:textId="22142389" w:rsidR="0D196E5A" w:rsidRDefault="0D196E5A" w:rsidP="2996D367">
      <w:pPr>
        <w:pStyle w:val="ListParagraph"/>
        <w:numPr>
          <w:ilvl w:val="1"/>
          <w:numId w:val="11"/>
        </w:numPr>
        <w:spacing w:line="360" w:lineRule="auto"/>
        <w:rPr>
          <w:rFonts w:eastAsiaTheme="minorEastAsia"/>
          <w:color w:val="000000" w:themeColor="text1"/>
        </w:rPr>
      </w:pPr>
      <w:r w:rsidRPr="2996D367">
        <w:rPr>
          <w:rFonts w:eastAsiaTheme="minorEastAsia"/>
          <w:color w:val="000000" w:themeColor="text1"/>
        </w:rPr>
        <w:t>Accordez</w:t>
      </w:r>
      <w:r w:rsidR="3CECFD7A" w:rsidRPr="2996D367">
        <w:rPr>
          <w:rFonts w:eastAsiaTheme="minorEastAsia"/>
          <w:color w:val="000000" w:themeColor="text1"/>
        </w:rPr>
        <w:t>-vous les points suivants à chaque question et additionnez-les. Ceci vous donnera votre score de maturité.</w:t>
      </w:r>
    </w:p>
    <w:p w14:paraId="5B2D0932" w14:textId="4D6A9543" w:rsidR="3CECFD7A" w:rsidRDefault="3CECFD7A" w:rsidP="106FB8BC">
      <w:pPr>
        <w:pStyle w:val="ListParagraph"/>
        <w:numPr>
          <w:ilvl w:val="2"/>
          <w:numId w:val="11"/>
        </w:numPr>
        <w:spacing w:line="360" w:lineRule="auto"/>
        <w:rPr>
          <w:rFonts w:eastAsiaTheme="minorEastAsia"/>
          <w:color w:val="000000" w:themeColor="text1"/>
        </w:rPr>
      </w:pPr>
      <w:r w:rsidRPr="106FB8BC">
        <w:rPr>
          <w:rFonts w:eastAsiaTheme="minorEastAsia"/>
          <w:color w:val="000000" w:themeColor="text1"/>
        </w:rPr>
        <w:t>Non: 1 point</w:t>
      </w:r>
    </w:p>
    <w:p w14:paraId="01579065" w14:textId="2EE6C696" w:rsidR="3CECFD7A" w:rsidRDefault="3CECFD7A" w:rsidP="106FB8BC">
      <w:pPr>
        <w:pStyle w:val="ListParagraph"/>
        <w:numPr>
          <w:ilvl w:val="2"/>
          <w:numId w:val="11"/>
        </w:numPr>
        <w:spacing w:line="360" w:lineRule="auto"/>
        <w:rPr>
          <w:rFonts w:eastAsiaTheme="minorEastAsia"/>
          <w:color w:val="000000" w:themeColor="text1"/>
        </w:rPr>
      </w:pPr>
      <w:r w:rsidRPr="106FB8BC">
        <w:rPr>
          <w:rFonts w:eastAsiaTheme="minorEastAsia"/>
          <w:color w:val="000000" w:themeColor="text1"/>
        </w:rPr>
        <w:t>En partie: 2 points</w:t>
      </w:r>
    </w:p>
    <w:p w14:paraId="7544199D" w14:textId="3E9D075E" w:rsidR="3CECFD7A" w:rsidRDefault="3CECFD7A" w:rsidP="2996D367">
      <w:pPr>
        <w:pStyle w:val="ListParagraph"/>
        <w:numPr>
          <w:ilvl w:val="2"/>
          <w:numId w:val="11"/>
        </w:numPr>
        <w:spacing w:line="360" w:lineRule="auto"/>
        <w:rPr>
          <w:rFonts w:eastAsiaTheme="minorEastAsia"/>
          <w:color w:val="000000" w:themeColor="text1"/>
        </w:rPr>
      </w:pPr>
      <w:r w:rsidRPr="2996D367">
        <w:rPr>
          <w:rFonts w:eastAsiaTheme="minorEastAsia"/>
          <w:color w:val="000000" w:themeColor="text1"/>
        </w:rPr>
        <w:t>Oui: 3 points</w:t>
      </w:r>
    </w:p>
    <w:p w14:paraId="5BBF7364" w14:textId="41122C6D" w:rsidR="496D16E9" w:rsidRPr="006F15E4" w:rsidRDefault="18E9D58F" w:rsidP="712A6DB3">
      <w:pPr>
        <w:pStyle w:val="ListParagraph"/>
        <w:numPr>
          <w:ilvl w:val="0"/>
          <w:numId w:val="11"/>
        </w:numPr>
        <w:spacing w:line="360" w:lineRule="auto"/>
        <w:rPr>
          <w:rFonts w:eastAsiaTheme="minorEastAsia"/>
        </w:rPr>
      </w:pPr>
      <w:r>
        <w:t xml:space="preserve">Une fois le questionnaire </w:t>
      </w:r>
      <w:r w:rsidR="00E135DC">
        <w:t>rempli</w:t>
      </w:r>
      <w:r>
        <w:t>, enregistrez-le ou imprimez-le.</w:t>
      </w:r>
    </w:p>
    <w:p w14:paraId="59F03187" w14:textId="02CD6EE4" w:rsidR="496D16E9" w:rsidRPr="006F15E4" w:rsidRDefault="63862C24" w:rsidP="712A6DB3">
      <w:pPr>
        <w:pStyle w:val="ListParagraph"/>
        <w:numPr>
          <w:ilvl w:val="1"/>
          <w:numId w:val="11"/>
        </w:numPr>
        <w:spacing w:line="360" w:lineRule="auto"/>
        <w:rPr>
          <w:rFonts w:eastAsiaTheme="minorEastAsia"/>
        </w:rPr>
      </w:pPr>
      <w:r>
        <w:t>Servez-vous de ce document pour informer les membres de la haute direction et appuyer l’élaboration de votre stratégie.</w:t>
      </w:r>
    </w:p>
    <w:p w14:paraId="6D9EB6C0" w14:textId="24699F02" w:rsidR="00B500A0" w:rsidRPr="006F15E4" w:rsidRDefault="16712B44">
      <w:pPr>
        <w:pStyle w:val="ListParagraph"/>
        <w:numPr>
          <w:ilvl w:val="0"/>
          <w:numId w:val="11"/>
        </w:numPr>
        <w:spacing w:line="360" w:lineRule="auto"/>
        <w:rPr>
          <w:rFonts w:eastAsiaTheme="minorEastAsia"/>
          <w:szCs w:val="24"/>
        </w:rPr>
      </w:pPr>
      <w:r>
        <w:t xml:space="preserve">Le questionnaire vous dirigera vers des </w:t>
      </w:r>
      <w:r w:rsidR="30731F7C">
        <w:t xml:space="preserve">sections </w:t>
      </w:r>
      <w:r>
        <w:t xml:space="preserve">précises du document Modèle de maturité où vous trouverez des conseils pratiques pour mettre en place chaque </w:t>
      </w:r>
      <w:r w:rsidR="41DCFF39">
        <w:t>facteur de réussite principal</w:t>
      </w:r>
      <w:r>
        <w:t xml:space="preserve">, afin que vous puissiez réfléchir à la manière d’élaborer et de mettre en œuvre votre stratégie. </w:t>
      </w:r>
    </w:p>
    <w:p w14:paraId="452CD114" w14:textId="77777777" w:rsidR="0050590A" w:rsidRDefault="0050590A">
      <w:pPr>
        <w:rPr>
          <w:rFonts w:eastAsiaTheme="majorEastAsia" w:cstheme="majorBidi"/>
          <w:color w:val="2F5496"/>
          <w:sz w:val="32"/>
          <w:szCs w:val="32"/>
        </w:rPr>
      </w:pPr>
      <w:r>
        <w:br w:type="page"/>
      </w:r>
    </w:p>
    <w:p w14:paraId="3C7BBE61" w14:textId="0D8BBF0B" w:rsidR="496D16E9" w:rsidRPr="0058754C" w:rsidRDefault="63862C24" w:rsidP="712A6DB3">
      <w:pPr>
        <w:pStyle w:val="Heading2"/>
        <w:keepNext w:val="0"/>
        <w:keepLines w:val="0"/>
        <w:spacing w:line="360" w:lineRule="auto"/>
      </w:pPr>
      <w:r>
        <w:lastRenderedPageBreak/>
        <w:t>Énoncé sur l</w:t>
      </w:r>
      <w:r w:rsidR="00371F43">
        <w:t>’</w:t>
      </w:r>
      <w:r>
        <w:t>accessibilité</w:t>
      </w:r>
    </w:p>
    <w:p w14:paraId="2CE3EC77" w14:textId="0305C694" w:rsidR="496D16E9" w:rsidRPr="006F15E4" w:rsidRDefault="00BA46FD" w:rsidP="2996D367">
      <w:pPr>
        <w:pStyle w:val="ListParagraph"/>
        <w:numPr>
          <w:ilvl w:val="0"/>
          <w:numId w:val="7"/>
        </w:numPr>
        <w:spacing w:line="360" w:lineRule="auto"/>
        <w:rPr>
          <w:rFonts w:eastAsiaTheme="minorEastAsia"/>
        </w:rPr>
      </w:pPr>
      <w:r>
        <w:t>La version</w:t>
      </w:r>
      <w:r w:rsidR="0056112A">
        <w:t xml:space="preserve"> </w:t>
      </w:r>
      <w:r w:rsidR="006F4365">
        <w:t>Word</w:t>
      </w:r>
      <w:r w:rsidR="0056112A">
        <w:t xml:space="preserve"> </w:t>
      </w:r>
      <w:r w:rsidR="475D45AD">
        <w:t xml:space="preserve">et HTML </w:t>
      </w:r>
      <w:r w:rsidR="0056112A">
        <w:t>de cet outil d</w:t>
      </w:r>
      <w:r w:rsidR="00371F43">
        <w:t>’</w:t>
      </w:r>
      <w:r w:rsidR="0056112A">
        <w:t xml:space="preserve">autoévaluation </w:t>
      </w:r>
      <w:r>
        <w:t xml:space="preserve">est </w:t>
      </w:r>
      <w:r w:rsidR="0056112A">
        <w:t>entièrement accessible.</w:t>
      </w:r>
      <w:r>
        <w:t xml:space="preserve"> .</w:t>
      </w:r>
      <w:r w:rsidR="0056112A">
        <w:t xml:space="preserve"> Le fichier PDF enregistré comporte des limites et est surtout conçu pour être imprimé ou conservé en référence.</w:t>
      </w:r>
    </w:p>
    <w:p w14:paraId="246A7117" w14:textId="77777777" w:rsidR="00923E40" w:rsidRDefault="00923E40">
      <w:pPr>
        <w:rPr>
          <w:rFonts w:eastAsiaTheme="majorEastAsia" w:cstheme="majorBidi"/>
          <w:color w:val="2F5496"/>
          <w:sz w:val="40"/>
          <w:szCs w:val="40"/>
        </w:rPr>
      </w:pPr>
      <w:r>
        <w:br w:type="page"/>
      </w:r>
    </w:p>
    <w:p w14:paraId="1E5760A0" w14:textId="3C3DA833" w:rsidR="00165EC3" w:rsidRDefault="00165EC3" w:rsidP="712A6DB3">
      <w:pPr>
        <w:pStyle w:val="Heading1"/>
        <w:keepNext w:val="0"/>
        <w:keepLines w:val="0"/>
        <w:spacing w:line="360" w:lineRule="auto"/>
      </w:pPr>
      <w:r>
        <w:lastRenderedPageBreak/>
        <w:t>Questions</w:t>
      </w:r>
    </w:p>
    <w:p w14:paraId="627BC69E" w14:textId="03BF05F4" w:rsidR="00165EC3" w:rsidRPr="006F15E4" w:rsidRDefault="56F14AA7" w:rsidP="712A6DB3">
      <w:pPr>
        <w:pStyle w:val="Heading2"/>
        <w:keepNext w:val="0"/>
        <w:keepLines w:val="0"/>
        <w:spacing w:line="360" w:lineRule="auto"/>
      </w:pPr>
      <w:r>
        <w:t>Facteur de réussite principal</w:t>
      </w:r>
      <w:r w:rsidR="00371F43">
        <w:t> </w:t>
      </w:r>
      <w:r w:rsidR="00165EC3">
        <w:t xml:space="preserve">1 – Adopter et promouvoir une approche claire de la prestation de </w:t>
      </w:r>
      <w:r w:rsidR="005E74E3">
        <w:t>services de mesures d’adaptation</w:t>
      </w:r>
      <w:r w:rsidR="00165EC3">
        <w:t xml:space="preserve"> </w:t>
      </w:r>
      <w:r w:rsidR="00A61F19">
        <w:t>en lieu de travail</w:t>
      </w:r>
      <w:r w:rsidR="00165EC3">
        <w:t> pour les employés en situation de handicap</w:t>
      </w:r>
    </w:p>
    <w:p w14:paraId="417F8772" w14:textId="732336B4" w:rsidR="00165EC3" w:rsidRPr="006F15E4" w:rsidRDefault="56F14AA7" w:rsidP="712A6DB3">
      <w:pPr>
        <w:pStyle w:val="Heading3"/>
        <w:keepNext w:val="0"/>
        <w:keepLines w:val="0"/>
        <w:spacing w:line="360" w:lineRule="auto"/>
      </w:pPr>
      <w:r>
        <w:t>Facteur de réussite principal</w:t>
      </w:r>
      <w:r w:rsidR="00371F43">
        <w:t> </w:t>
      </w:r>
      <w:r w:rsidR="00165EC3">
        <w:t xml:space="preserve">1.1 – </w:t>
      </w:r>
      <w:r w:rsidR="4041E431">
        <w:t>Faciliter de manière proactive l’accès à l’information sur les mesures d’adaptation du lieu de travail</w:t>
      </w:r>
    </w:p>
    <w:p w14:paraId="547BF768" w14:textId="61623BA5" w:rsidR="00165EC3" w:rsidRPr="00F305C0" w:rsidRDefault="00165EC3" w:rsidP="712A6DB3">
      <w:pPr>
        <w:spacing w:line="360" w:lineRule="auto"/>
        <w:rPr>
          <w:rFonts w:eastAsiaTheme="minorEastAsia"/>
        </w:rPr>
      </w:pPr>
      <w:r>
        <w:t>Votre ministère ou organisme dispose-t-il d’un site intranet aisément repérable et comportant des renseignements clairs sur le processus de prise de mesures d</w:t>
      </w:r>
      <w:r w:rsidR="00371F43">
        <w:t>’</w:t>
      </w:r>
      <w:r>
        <w:t xml:space="preserve">adaptation </w:t>
      </w:r>
      <w:r w:rsidR="00A61F19">
        <w:t>en lieu de travail</w:t>
      </w:r>
      <w:r w:rsidR="3C60623A">
        <w:t xml:space="preserve"> pour les employés en situation de handica</w:t>
      </w:r>
      <w:r w:rsidR="1821F418">
        <w:t>p</w:t>
      </w:r>
      <w:r>
        <w:t>?</w:t>
      </w:r>
    </w:p>
    <w:p w14:paraId="32CF2633" w14:textId="77777777" w:rsidR="00165EC3" w:rsidRPr="00CF32A5" w:rsidRDefault="00165EC3" w:rsidP="712A6DB3">
      <w:pPr>
        <w:pStyle w:val="Heading5"/>
        <w:keepNext w:val="0"/>
        <w:keepLines w:val="0"/>
        <w:spacing w:line="360" w:lineRule="auto"/>
      </w:pPr>
      <w:r>
        <w:t>Non</w:t>
      </w:r>
    </w:p>
    <w:p w14:paraId="4FF94F10" w14:textId="0F9FCDBF" w:rsidR="00165EC3" w:rsidRPr="006F15E4" w:rsidRDefault="00165EC3" w:rsidP="6E6F8F54">
      <w:pPr>
        <w:spacing w:line="360" w:lineRule="auto"/>
        <w:rPr>
          <w:rFonts w:eastAsiaTheme="minorEastAsia"/>
          <w:color w:val="000000" w:themeColor="text1"/>
        </w:rPr>
      </w:pPr>
      <w:r w:rsidRPr="6E6F8F54">
        <w:rPr>
          <w:b/>
          <w:bCs/>
          <w:color w:val="000000" w:themeColor="text1"/>
        </w:rPr>
        <w:t>Passez à l</w:t>
      </w:r>
      <w:r w:rsidR="00371F43" w:rsidRPr="6E6F8F54">
        <w:rPr>
          <w:b/>
          <w:bCs/>
          <w:color w:val="000000" w:themeColor="text1"/>
        </w:rPr>
        <w:t>’</w:t>
      </w:r>
      <w:r w:rsidRPr="6E6F8F54">
        <w:rPr>
          <w:b/>
          <w:bCs/>
          <w:color w:val="000000" w:themeColor="text1"/>
        </w:rPr>
        <w:t>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EF72249" w:rsidRPr="6E6F8F54">
        <w:rPr>
          <w:color w:val="000000" w:themeColor="text1"/>
        </w:rPr>
        <w:t xml:space="preserve">le </w:t>
      </w:r>
      <w:r w:rsidR="3F9DB8B2" w:rsidRPr="6E6F8F54">
        <w:rPr>
          <w:color w:val="000000" w:themeColor="text1"/>
        </w:rPr>
        <w:t>PFR</w:t>
      </w:r>
      <w:r w:rsidR="0EF72249" w:rsidRPr="6E6F8F54">
        <w:rPr>
          <w:color w:val="000000" w:themeColor="text1"/>
        </w:rPr>
        <w:t xml:space="preserve"> 1.1</w:t>
      </w:r>
      <w:r w:rsidRPr="6E6F8F54">
        <w:rPr>
          <w:color w:val="000000" w:themeColor="text1"/>
        </w:rPr>
        <w:t xml:space="preserve"> du document Modèle de maturité.</w:t>
      </w:r>
    </w:p>
    <w:p w14:paraId="2A5AFF2B" w14:textId="77777777" w:rsidR="00165EC3" w:rsidRPr="006F15E4" w:rsidRDefault="00165EC3" w:rsidP="712A6DB3">
      <w:pPr>
        <w:pStyle w:val="Heading5"/>
        <w:keepNext w:val="0"/>
        <w:keepLines w:val="0"/>
        <w:spacing w:line="360" w:lineRule="auto"/>
      </w:pPr>
      <w:r>
        <w:t>En partie</w:t>
      </w:r>
    </w:p>
    <w:p w14:paraId="7FFBCCBD" w14:textId="00A4D1CA" w:rsidR="00165EC3" w:rsidRDefault="00165EC3" w:rsidP="6E6F8F54">
      <w:pPr>
        <w:spacing w:line="360" w:lineRule="auto"/>
        <w:rPr>
          <w:rFonts w:eastAsiaTheme="minorEastAsia"/>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14DD2A43" w:rsidRPr="6E6F8F54">
        <w:rPr>
          <w:color w:val="000000" w:themeColor="text1"/>
        </w:rPr>
        <w:t xml:space="preserve"> le </w:t>
      </w:r>
      <w:r w:rsidR="3F9DB8B2" w:rsidRPr="6E6F8F54">
        <w:rPr>
          <w:color w:val="000000" w:themeColor="text1"/>
        </w:rPr>
        <w:t>PFR</w:t>
      </w:r>
      <w:r w:rsidR="14DD2A43" w:rsidRPr="6E6F8F54">
        <w:rPr>
          <w:color w:val="000000" w:themeColor="text1"/>
        </w:rPr>
        <w:t xml:space="preserve"> 1.1</w:t>
      </w:r>
      <w:r w:rsidRPr="6E6F8F54">
        <w:rPr>
          <w:color w:val="000000" w:themeColor="text1"/>
        </w:rPr>
        <w:t xml:space="preserve"> du document Modèle de maturité.</w:t>
      </w:r>
    </w:p>
    <w:p w14:paraId="79EA70BC" w14:textId="77777777" w:rsidR="00165EC3" w:rsidRPr="006F15E4" w:rsidRDefault="00165EC3" w:rsidP="712A6DB3">
      <w:pPr>
        <w:pStyle w:val="Heading5"/>
        <w:keepNext w:val="0"/>
        <w:keepLines w:val="0"/>
        <w:spacing w:line="360" w:lineRule="auto"/>
      </w:pPr>
      <w:r>
        <w:t>Oui</w:t>
      </w:r>
    </w:p>
    <w:p w14:paraId="31F3C2BA" w14:textId="4E10DBBE" w:rsidR="00165EC3" w:rsidRPr="00DD38A3" w:rsidRDefault="00165EC3" w:rsidP="6E6F8F54">
      <w:pPr>
        <w:spacing w:line="360" w:lineRule="auto"/>
        <w:rPr>
          <w:rFonts w:eastAsiaTheme="minorEastAsia"/>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w:t>
      </w:r>
      <w:r>
        <w:lastRenderedPageBreak/>
        <w:t xml:space="preserve">qualité des </w:t>
      </w:r>
      <w:r w:rsidR="005E74E3">
        <w:t>services de mesures d’adaptation</w:t>
      </w:r>
      <w:r>
        <w:t xml:space="preserve">. </w:t>
      </w:r>
      <w:r w:rsidR="6BF79869">
        <w:t xml:space="preserve">Pour obtenir de plus amples renseignements sur ce </w:t>
      </w:r>
      <w:r w:rsidR="41DCFF39">
        <w:t>facteur de réussite principal</w:t>
      </w:r>
      <w:r w:rsidR="6BF79869">
        <w:t xml:space="preserve">, </w:t>
      </w:r>
      <w:r w:rsidR="6BF79869" w:rsidRPr="6E6F8F54">
        <w:rPr>
          <w:color w:val="000000" w:themeColor="text1"/>
        </w:rPr>
        <w:t xml:space="preserve">veuillez consulter </w:t>
      </w:r>
      <w:r w:rsidR="371C4E1F" w:rsidRPr="6E6F8F54">
        <w:rPr>
          <w:color w:val="000000" w:themeColor="text1"/>
        </w:rPr>
        <w:t xml:space="preserve"> le </w:t>
      </w:r>
      <w:r w:rsidR="3F9DB8B2" w:rsidRPr="6E6F8F54">
        <w:rPr>
          <w:color w:val="000000" w:themeColor="text1"/>
        </w:rPr>
        <w:t>PFR</w:t>
      </w:r>
      <w:r w:rsidR="371C4E1F" w:rsidRPr="6E6F8F54">
        <w:rPr>
          <w:color w:val="000000" w:themeColor="text1"/>
        </w:rPr>
        <w:t xml:space="preserve"> 1.1</w:t>
      </w:r>
      <w:r w:rsidR="6BF79869" w:rsidRPr="6E6F8F54">
        <w:rPr>
          <w:color w:val="000000" w:themeColor="text1"/>
        </w:rPr>
        <w:t xml:space="preserve"> du document Modèle de maturité.</w:t>
      </w:r>
    </w:p>
    <w:p w14:paraId="6F8218BB" w14:textId="7B552A7C" w:rsidR="00165EC3" w:rsidRPr="006F15E4" w:rsidRDefault="56F14AA7" w:rsidP="712A6DB3">
      <w:pPr>
        <w:pStyle w:val="Heading3"/>
        <w:keepNext w:val="0"/>
        <w:keepLines w:val="0"/>
        <w:spacing w:line="360" w:lineRule="auto"/>
      </w:pPr>
      <w:r>
        <w:t>Facteur de réussite principal</w:t>
      </w:r>
      <w:r w:rsidR="00371F43">
        <w:t> </w:t>
      </w:r>
      <w:r w:rsidR="00165EC3">
        <w:t xml:space="preserve">1.2 – </w:t>
      </w:r>
      <w:r w:rsidR="18CACE29">
        <w:t>Permettre des pratiques rapides et collaboratives pour la mise en place de mesures d’adaptation du lieu de travail</w:t>
      </w:r>
    </w:p>
    <w:p w14:paraId="6CFBC2DB" w14:textId="04E39BDA" w:rsidR="00165EC3" w:rsidRPr="006F15E4" w:rsidRDefault="00165EC3" w:rsidP="712A6DB3">
      <w:pPr>
        <w:spacing w:line="360" w:lineRule="auto"/>
        <w:rPr>
          <w:rFonts w:eastAsiaTheme="minorEastAsia"/>
        </w:rPr>
      </w:pPr>
      <w:r>
        <w:t>Votre organisation permet-elle aux gestionnaires et aux employés de travailler en collaboration et de prendre des mesures en temps opportun lorsqu</w:t>
      </w:r>
      <w:r w:rsidR="00371F43">
        <w:t>’</w:t>
      </w:r>
      <w:r>
        <w:t xml:space="preserve">ils sont habilités à le faire? </w:t>
      </w:r>
    </w:p>
    <w:p w14:paraId="7E1DE2BA" w14:textId="77777777" w:rsidR="5A01D781" w:rsidRDefault="5A01D781" w:rsidP="712A6DB3">
      <w:pPr>
        <w:pStyle w:val="Heading5"/>
        <w:keepNext w:val="0"/>
        <w:keepLines w:val="0"/>
        <w:spacing w:line="360" w:lineRule="auto"/>
      </w:pPr>
      <w:r>
        <w:t>Non</w:t>
      </w:r>
    </w:p>
    <w:p w14:paraId="092CD4DB" w14:textId="77CAEC0D" w:rsidR="5A01D781" w:rsidRDefault="5A01D781" w:rsidP="6E6F8F54">
      <w:pPr>
        <w:spacing w:line="360" w:lineRule="auto"/>
        <w:rPr>
          <w:rFonts w:eastAsiaTheme="minorEastAsia"/>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4387C80D" w:rsidRPr="6E6F8F54">
        <w:rPr>
          <w:color w:val="000000" w:themeColor="text1"/>
        </w:rPr>
        <w:t xml:space="preserve"> le </w:t>
      </w:r>
      <w:r w:rsidR="3F9DB8B2" w:rsidRPr="6E6F8F54">
        <w:rPr>
          <w:color w:val="000000" w:themeColor="text1"/>
        </w:rPr>
        <w:t>PFR</w:t>
      </w:r>
      <w:r w:rsidR="4387C80D" w:rsidRPr="6E6F8F54">
        <w:rPr>
          <w:color w:val="000000" w:themeColor="text1"/>
        </w:rPr>
        <w:t xml:space="preserve"> 1.2</w:t>
      </w:r>
      <w:r w:rsidRPr="6E6F8F54">
        <w:rPr>
          <w:color w:val="000000" w:themeColor="text1"/>
        </w:rPr>
        <w:t xml:space="preserve"> du document Modèle de maturité.</w:t>
      </w:r>
    </w:p>
    <w:p w14:paraId="099DB545" w14:textId="77777777" w:rsidR="5A01D781" w:rsidRDefault="5A01D781" w:rsidP="712A6DB3">
      <w:pPr>
        <w:pStyle w:val="Heading5"/>
        <w:keepNext w:val="0"/>
        <w:keepLines w:val="0"/>
        <w:spacing w:line="360" w:lineRule="auto"/>
      </w:pPr>
      <w:r>
        <w:t>En partie</w:t>
      </w:r>
    </w:p>
    <w:p w14:paraId="3B69FE3F" w14:textId="3ECEA6D5" w:rsidR="5A01D781" w:rsidRDefault="5A01D781" w:rsidP="6E6F8F54">
      <w:pPr>
        <w:spacing w:line="360" w:lineRule="auto"/>
        <w:rPr>
          <w:rFonts w:eastAsiaTheme="minorEastAsia"/>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3F69A090" w:rsidRPr="6E6F8F54">
        <w:rPr>
          <w:color w:val="000000" w:themeColor="text1"/>
        </w:rPr>
        <w:t xml:space="preserve"> le </w:t>
      </w:r>
      <w:r w:rsidR="3F9DB8B2" w:rsidRPr="6E6F8F54">
        <w:rPr>
          <w:color w:val="000000" w:themeColor="text1"/>
        </w:rPr>
        <w:t>PFR</w:t>
      </w:r>
      <w:r w:rsidR="3F69A090" w:rsidRPr="6E6F8F54">
        <w:rPr>
          <w:color w:val="000000" w:themeColor="text1"/>
        </w:rPr>
        <w:t xml:space="preserve"> 1.2</w:t>
      </w:r>
      <w:r w:rsidRPr="6E6F8F54">
        <w:rPr>
          <w:color w:val="000000" w:themeColor="text1"/>
        </w:rPr>
        <w:t xml:space="preserve"> du document Modèle de maturité.</w:t>
      </w:r>
    </w:p>
    <w:p w14:paraId="7410DF57" w14:textId="77777777" w:rsidR="5A01D781" w:rsidRDefault="5A01D781" w:rsidP="712A6DB3">
      <w:pPr>
        <w:pStyle w:val="Heading5"/>
        <w:keepNext w:val="0"/>
        <w:keepLines w:val="0"/>
        <w:spacing w:line="360" w:lineRule="auto"/>
      </w:pPr>
      <w:r>
        <w:t>Oui</w:t>
      </w:r>
    </w:p>
    <w:p w14:paraId="2F4E5E2A" w14:textId="18E319D0" w:rsidR="5A01D781" w:rsidRDefault="5A01D781" w:rsidP="6E6F8F54">
      <w:pPr>
        <w:spacing w:line="360" w:lineRule="auto"/>
        <w:rPr>
          <w:rFonts w:eastAsiaTheme="minorEastAsia"/>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16361467" w:rsidRPr="6E6F8F54">
        <w:rPr>
          <w:color w:val="000000" w:themeColor="text1"/>
        </w:rPr>
        <w:t xml:space="preserve"> le </w:t>
      </w:r>
      <w:r w:rsidR="3F9DB8B2" w:rsidRPr="6E6F8F54">
        <w:rPr>
          <w:color w:val="000000" w:themeColor="text1"/>
        </w:rPr>
        <w:t>PFR</w:t>
      </w:r>
      <w:r w:rsidR="16361467" w:rsidRPr="6E6F8F54">
        <w:rPr>
          <w:color w:val="000000" w:themeColor="text1"/>
        </w:rPr>
        <w:t xml:space="preserve"> 1.2</w:t>
      </w:r>
      <w:r w:rsidRPr="6E6F8F54">
        <w:rPr>
          <w:color w:val="000000" w:themeColor="text1"/>
        </w:rPr>
        <w:t xml:space="preserve"> du document Modèle de maturité.</w:t>
      </w:r>
    </w:p>
    <w:p w14:paraId="64C7850D" w14:textId="59082D25" w:rsidR="00165EC3" w:rsidRPr="006F15E4" w:rsidRDefault="56F14AA7" w:rsidP="712A6DB3">
      <w:pPr>
        <w:pStyle w:val="Heading3"/>
        <w:keepNext w:val="0"/>
        <w:keepLines w:val="0"/>
        <w:spacing w:line="360" w:lineRule="auto"/>
      </w:pPr>
      <w:r>
        <w:lastRenderedPageBreak/>
        <w:t>Facteur de réussite principal</w:t>
      </w:r>
      <w:r w:rsidR="00371F43">
        <w:t> </w:t>
      </w:r>
      <w:r w:rsidR="00165EC3">
        <w:t xml:space="preserve">1.3 – </w:t>
      </w:r>
      <w:r w:rsidR="6D8D293F">
        <w:t>Mettre sur pied un point de service central permettant aux employés en situation de handicap de présenter facilement des demandes de mesures d’adaptation du lieu de travail</w:t>
      </w:r>
    </w:p>
    <w:p w14:paraId="55483670" w14:textId="41EC13B3" w:rsidR="00165EC3" w:rsidRPr="00CF32A5" w:rsidRDefault="00165EC3" w:rsidP="712A6DB3">
      <w:pPr>
        <w:spacing w:line="360" w:lineRule="auto"/>
        <w:rPr>
          <w:rFonts w:eastAsia="Calibri" w:cs="Arial"/>
          <w:color w:val="000000" w:themeColor="text1"/>
        </w:rPr>
      </w:pPr>
      <w:r w:rsidRPr="712A6DB3">
        <w:rPr>
          <w:color w:val="000000" w:themeColor="text1"/>
        </w:rPr>
        <w:t>Votre organisation s’est-elle dotée d’un centre d</w:t>
      </w:r>
      <w:r w:rsidR="00371F43" w:rsidRPr="712A6DB3">
        <w:rPr>
          <w:color w:val="000000" w:themeColor="text1"/>
        </w:rPr>
        <w:t>’</w:t>
      </w:r>
      <w:r w:rsidRPr="712A6DB3">
        <w:rPr>
          <w:color w:val="000000" w:themeColor="text1"/>
        </w:rPr>
        <w:t>expertise pour les demandes de mesures d</w:t>
      </w:r>
      <w:r w:rsidR="00371F43" w:rsidRPr="712A6DB3">
        <w:rPr>
          <w:color w:val="000000" w:themeColor="text1"/>
        </w:rPr>
        <w:t>’</w:t>
      </w:r>
      <w:r w:rsidRPr="712A6DB3">
        <w:rPr>
          <w:color w:val="000000" w:themeColor="text1"/>
        </w:rPr>
        <w:t xml:space="preserve">adaptation </w:t>
      </w:r>
      <w:r w:rsidR="00A61F19">
        <w:rPr>
          <w:color w:val="000000" w:themeColor="text1"/>
        </w:rPr>
        <w:t>en lieu de travail</w:t>
      </w:r>
      <w:r w:rsidRPr="712A6DB3">
        <w:rPr>
          <w:color w:val="000000" w:themeColor="text1"/>
        </w:rPr>
        <w:t xml:space="preserve"> pour les employés en situation de handicap, distinct des services de relations de travail? </w:t>
      </w:r>
    </w:p>
    <w:p w14:paraId="53762903" w14:textId="77777777" w:rsidR="5AAEAE10" w:rsidRDefault="5AAEAE10" w:rsidP="712A6DB3">
      <w:pPr>
        <w:pStyle w:val="Heading5"/>
        <w:keepNext w:val="0"/>
        <w:keepLines w:val="0"/>
        <w:spacing w:line="360" w:lineRule="auto"/>
      </w:pPr>
      <w:r>
        <w:t>Non</w:t>
      </w:r>
    </w:p>
    <w:p w14:paraId="5027FCC0" w14:textId="5C4B6238" w:rsidR="5AAEAE10" w:rsidRDefault="5AAEAE10"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4CD60592" w:rsidRPr="6E6F8F54">
        <w:rPr>
          <w:color w:val="000000" w:themeColor="text1"/>
        </w:rPr>
        <w:t xml:space="preserve"> le </w:t>
      </w:r>
      <w:r w:rsidR="3F9DB8B2" w:rsidRPr="6E6F8F54">
        <w:rPr>
          <w:color w:val="000000" w:themeColor="text1"/>
        </w:rPr>
        <w:t>PFR</w:t>
      </w:r>
      <w:r w:rsidR="4CD60592" w:rsidRPr="6E6F8F54">
        <w:rPr>
          <w:color w:val="000000" w:themeColor="text1"/>
        </w:rPr>
        <w:t xml:space="preserve"> 1.3</w:t>
      </w:r>
      <w:r w:rsidRPr="6E6F8F54">
        <w:rPr>
          <w:color w:val="000000" w:themeColor="text1"/>
        </w:rPr>
        <w:t xml:space="preserve"> du document Modèle de maturité.</w:t>
      </w:r>
    </w:p>
    <w:p w14:paraId="61DB246B" w14:textId="77777777" w:rsidR="5AAEAE10" w:rsidRDefault="5AAEAE10" w:rsidP="712A6DB3">
      <w:pPr>
        <w:pStyle w:val="Heading5"/>
        <w:keepNext w:val="0"/>
        <w:keepLines w:val="0"/>
        <w:spacing w:line="360" w:lineRule="auto"/>
      </w:pPr>
      <w:r>
        <w:t>En partie</w:t>
      </w:r>
    </w:p>
    <w:p w14:paraId="74ACE1DE" w14:textId="58BC8FE3" w:rsidR="5AAEAE10" w:rsidRDefault="5AAEAE10"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3A344EF7" w:rsidRPr="6E6F8F54">
        <w:rPr>
          <w:color w:val="000000" w:themeColor="text1"/>
        </w:rPr>
        <w:t xml:space="preserve"> le </w:t>
      </w:r>
      <w:r w:rsidR="3F9DB8B2" w:rsidRPr="6E6F8F54">
        <w:rPr>
          <w:color w:val="000000" w:themeColor="text1"/>
        </w:rPr>
        <w:t>PFR</w:t>
      </w:r>
      <w:r w:rsidR="3A344EF7" w:rsidRPr="6E6F8F54">
        <w:rPr>
          <w:color w:val="000000" w:themeColor="text1"/>
        </w:rPr>
        <w:t xml:space="preserve"> 1.3</w:t>
      </w:r>
      <w:r w:rsidRPr="6E6F8F54">
        <w:rPr>
          <w:color w:val="000000" w:themeColor="text1"/>
        </w:rPr>
        <w:t xml:space="preserve"> du document Modèle de maturité.</w:t>
      </w:r>
    </w:p>
    <w:p w14:paraId="61A02B83" w14:textId="77777777" w:rsidR="5AAEAE10" w:rsidRDefault="5AAEAE10" w:rsidP="712A6DB3">
      <w:pPr>
        <w:pStyle w:val="Heading5"/>
        <w:keepNext w:val="0"/>
        <w:keepLines w:val="0"/>
        <w:spacing w:line="360" w:lineRule="auto"/>
      </w:pPr>
      <w:r>
        <w:t>Oui</w:t>
      </w:r>
    </w:p>
    <w:p w14:paraId="57407351" w14:textId="04D7764F" w:rsidR="5AAEAE10" w:rsidRDefault="5AAEAE10"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7FA552C8" w:rsidRPr="6E6F8F54">
        <w:rPr>
          <w:color w:val="000000" w:themeColor="text1"/>
        </w:rPr>
        <w:t xml:space="preserve"> le </w:t>
      </w:r>
      <w:r w:rsidR="3F9DB8B2" w:rsidRPr="6E6F8F54">
        <w:rPr>
          <w:color w:val="000000" w:themeColor="text1"/>
        </w:rPr>
        <w:t>PFR</w:t>
      </w:r>
      <w:r w:rsidR="7FA552C8" w:rsidRPr="6E6F8F54">
        <w:rPr>
          <w:color w:val="000000" w:themeColor="text1"/>
        </w:rPr>
        <w:t xml:space="preserve"> 1.3</w:t>
      </w:r>
      <w:r w:rsidRPr="6E6F8F54">
        <w:rPr>
          <w:color w:val="000000" w:themeColor="text1"/>
        </w:rPr>
        <w:t xml:space="preserve"> du document Modèle de maturité.</w:t>
      </w:r>
    </w:p>
    <w:p w14:paraId="38E0E0DE" w14:textId="04C46080" w:rsidR="00165EC3" w:rsidRPr="006F15E4" w:rsidRDefault="56F14AA7" w:rsidP="712A6DB3">
      <w:pPr>
        <w:pStyle w:val="Heading2"/>
        <w:keepNext w:val="0"/>
        <w:keepLines w:val="0"/>
        <w:spacing w:line="360" w:lineRule="auto"/>
      </w:pPr>
      <w:r>
        <w:lastRenderedPageBreak/>
        <w:t>Facteur de réussite principal</w:t>
      </w:r>
      <w:r w:rsidR="00371F43">
        <w:t> </w:t>
      </w:r>
      <w:r w:rsidR="00165EC3">
        <w:t xml:space="preserve">2 – </w:t>
      </w:r>
      <w:r w:rsidR="3B384F03">
        <w:t xml:space="preserve">Acquérir et maintenir une expertise en matière d’obstacles et de solutions sur le lieu de travail </w:t>
      </w:r>
      <w:r w:rsidR="00165EC3">
        <w:t> </w:t>
      </w:r>
    </w:p>
    <w:p w14:paraId="261F71D4" w14:textId="5B827452" w:rsidR="00165EC3" w:rsidRPr="006F15E4" w:rsidRDefault="56F14AA7" w:rsidP="712A6DB3">
      <w:pPr>
        <w:pStyle w:val="Heading3"/>
        <w:keepNext w:val="0"/>
        <w:keepLines w:val="0"/>
        <w:spacing w:line="360" w:lineRule="auto"/>
      </w:pPr>
      <w:r>
        <w:t>Facteur de réussite principal</w:t>
      </w:r>
      <w:r w:rsidR="00371F43">
        <w:t> </w:t>
      </w:r>
      <w:r w:rsidR="00165EC3">
        <w:t xml:space="preserve">2.1 – </w:t>
      </w:r>
      <w:r w:rsidR="18048F37">
        <w:t>Établir une expertise et des compétences à l’interne pour offrir un service de bout en bout</w:t>
      </w:r>
    </w:p>
    <w:p w14:paraId="1F5E88F1" w14:textId="141BD060" w:rsidR="00165EC3" w:rsidRPr="006F15E4" w:rsidRDefault="00165EC3" w:rsidP="712A6DB3">
      <w:pPr>
        <w:spacing w:line="360" w:lineRule="auto"/>
        <w:rPr>
          <w:rFonts w:eastAsiaTheme="minorEastAsia"/>
        </w:rPr>
      </w:pPr>
      <w:r>
        <w:t xml:space="preserve">Votre ministère ou organisme dispose-t-il, ou utilise-t-il en interne (ou par l’entremise d’un ministère partenaire), l’expertise et les compétences requises pour offrir des </w:t>
      </w:r>
      <w:r w:rsidR="005E74E3">
        <w:t>services de mesures d’adaptation</w:t>
      </w:r>
      <w:r>
        <w:t xml:space="preserve"> </w:t>
      </w:r>
      <w:r w:rsidR="00A61F19">
        <w:t>en lieu de travail</w:t>
      </w:r>
      <w:r>
        <w:t xml:space="preserve"> complets aux employés en situation de handicap? </w:t>
      </w:r>
    </w:p>
    <w:p w14:paraId="06037C87" w14:textId="77777777" w:rsidR="06E8E5FA" w:rsidRDefault="06E8E5FA" w:rsidP="712A6DB3">
      <w:pPr>
        <w:pStyle w:val="Heading5"/>
        <w:keepNext w:val="0"/>
        <w:keepLines w:val="0"/>
        <w:spacing w:line="360" w:lineRule="auto"/>
      </w:pPr>
      <w:r>
        <w:t>Non</w:t>
      </w:r>
    </w:p>
    <w:p w14:paraId="2E3D133F" w14:textId="037818DB" w:rsidR="06E8E5FA" w:rsidRDefault="06E8E5FA"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51FF412A" w:rsidRPr="6E6F8F54">
        <w:rPr>
          <w:color w:val="000000" w:themeColor="text1"/>
        </w:rPr>
        <w:t xml:space="preserve"> le </w:t>
      </w:r>
      <w:r w:rsidR="3F9DB8B2" w:rsidRPr="6E6F8F54">
        <w:rPr>
          <w:color w:val="000000" w:themeColor="text1"/>
        </w:rPr>
        <w:t>PFR</w:t>
      </w:r>
      <w:r w:rsidR="51FF412A" w:rsidRPr="6E6F8F54">
        <w:rPr>
          <w:color w:val="000000" w:themeColor="text1"/>
        </w:rPr>
        <w:t xml:space="preserve"> 2.1</w:t>
      </w:r>
      <w:r w:rsidRPr="6E6F8F54">
        <w:rPr>
          <w:color w:val="000000" w:themeColor="text1"/>
        </w:rPr>
        <w:t xml:space="preserve"> du document Modèle de maturité.</w:t>
      </w:r>
    </w:p>
    <w:p w14:paraId="6BE3A0E2" w14:textId="77777777" w:rsidR="06E8E5FA" w:rsidRDefault="06E8E5FA" w:rsidP="712A6DB3">
      <w:pPr>
        <w:pStyle w:val="Heading5"/>
        <w:keepNext w:val="0"/>
        <w:keepLines w:val="0"/>
        <w:spacing w:line="360" w:lineRule="auto"/>
      </w:pPr>
      <w:r>
        <w:t>En partie</w:t>
      </w:r>
    </w:p>
    <w:p w14:paraId="0F2A6436" w14:textId="315E40DB" w:rsidR="06E8E5FA" w:rsidRDefault="06E8E5FA"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4E90B5F0" w:rsidRPr="6E6F8F54">
        <w:rPr>
          <w:color w:val="000000" w:themeColor="text1"/>
        </w:rPr>
        <w:t xml:space="preserve"> le </w:t>
      </w:r>
      <w:r w:rsidR="3F9DB8B2" w:rsidRPr="6E6F8F54">
        <w:rPr>
          <w:color w:val="000000" w:themeColor="text1"/>
        </w:rPr>
        <w:t>PFR</w:t>
      </w:r>
      <w:r w:rsidR="4E90B5F0" w:rsidRPr="6E6F8F54">
        <w:rPr>
          <w:color w:val="000000" w:themeColor="text1"/>
        </w:rPr>
        <w:t xml:space="preserve"> 2.1</w:t>
      </w:r>
      <w:r w:rsidRPr="6E6F8F54">
        <w:rPr>
          <w:color w:val="000000" w:themeColor="text1"/>
        </w:rPr>
        <w:t xml:space="preserve"> du document Modèle de maturité.</w:t>
      </w:r>
    </w:p>
    <w:p w14:paraId="79CC92E1" w14:textId="77777777" w:rsidR="06E8E5FA" w:rsidRDefault="06E8E5FA" w:rsidP="712A6DB3">
      <w:pPr>
        <w:pStyle w:val="Heading5"/>
        <w:keepNext w:val="0"/>
        <w:keepLines w:val="0"/>
        <w:spacing w:line="360" w:lineRule="auto"/>
      </w:pPr>
      <w:r>
        <w:t>Oui</w:t>
      </w:r>
    </w:p>
    <w:p w14:paraId="74586150" w14:textId="5AA0365D" w:rsidR="06E8E5FA" w:rsidRDefault="06E8E5FA"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CAA41B7" w:rsidRPr="6E6F8F54">
        <w:rPr>
          <w:color w:val="000000" w:themeColor="text1"/>
        </w:rPr>
        <w:t xml:space="preserve"> le </w:t>
      </w:r>
      <w:r w:rsidR="3F9DB8B2" w:rsidRPr="6E6F8F54">
        <w:rPr>
          <w:color w:val="000000" w:themeColor="text1"/>
        </w:rPr>
        <w:t>PFR</w:t>
      </w:r>
      <w:r w:rsidR="0CAA41B7" w:rsidRPr="6E6F8F54">
        <w:rPr>
          <w:color w:val="000000" w:themeColor="text1"/>
        </w:rPr>
        <w:t xml:space="preserve"> 2.1</w:t>
      </w:r>
      <w:r w:rsidRPr="6E6F8F54">
        <w:rPr>
          <w:color w:val="000000" w:themeColor="text1"/>
        </w:rPr>
        <w:t xml:space="preserve"> du document Modèle de maturité.</w:t>
      </w:r>
    </w:p>
    <w:p w14:paraId="01B41535" w14:textId="7C1B8354" w:rsidR="00165EC3" w:rsidRPr="006F15E4" w:rsidRDefault="56F14AA7" w:rsidP="712A6DB3">
      <w:pPr>
        <w:pStyle w:val="Heading3"/>
        <w:keepNext w:val="0"/>
        <w:keepLines w:val="0"/>
        <w:spacing w:line="360" w:lineRule="auto"/>
      </w:pPr>
      <w:r>
        <w:lastRenderedPageBreak/>
        <w:t>Facteur de réussite principal</w:t>
      </w:r>
      <w:r w:rsidR="00371F43">
        <w:t> </w:t>
      </w:r>
      <w:r w:rsidR="00165EC3">
        <w:t xml:space="preserve">2.2 – </w:t>
      </w:r>
      <w:r w:rsidR="309530BA">
        <w:t>Obtenir des informations et de l’expertise supplémentaires au besoin</w:t>
      </w:r>
    </w:p>
    <w:p w14:paraId="749E535D" w14:textId="078D9446" w:rsidR="00165EC3" w:rsidRPr="006F15E4" w:rsidRDefault="00165EC3" w:rsidP="712A6DB3">
      <w:pPr>
        <w:spacing w:line="360" w:lineRule="auto"/>
        <w:rPr>
          <w:rFonts w:eastAsiaTheme="minorEastAsia"/>
        </w:rPr>
      </w:pPr>
      <w:r>
        <w:t xml:space="preserve">Votre ministère ou organisme fait-il appel aux services d’experts externes, au besoin, pour faciliter le processus de collaboration visant à trouver des </w:t>
      </w:r>
      <w:r w:rsidR="00842B6E">
        <w:t>solutions de mesures d’adaptation</w:t>
      </w:r>
      <w:r>
        <w:t xml:space="preserve"> </w:t>
      </w:r>
      <w:r w:rsidR="00A61F19">
        <w:t>en lieu de travail</w:t>
      </w:r>
      <w:r>
        <w:t xml:space="preserve"> et à écarter les obstacles</w:t>
      </w:r>
      <w:r w:rsidR="26CA6867">
        <w:t xml:space="preserve"> pour les employés en situation de handicap</w:t>
      </w:r>
      <w:r>
        <w:t>?</w:t>
      </w:r>
    </w:p>
    <w:p w14:paraId="61D1C24F" w14:textId="77777777" w:rsidR="64C94191" w:rsidRDefault="64C94191" w:rsidP="712A6DB3">
      <w:pPr>
        <w:pStyle w:val="Heading5"/>
        <w:keepNext w:val="0"/>
        <w:keepLines w:val="0"/>
        <w:spacing w:line="360" w:lineRule="auto"/>
      </w:pPr>
      <w:r>
        <w:t>Non</w:t>
      </w:r>
    </w:p>
    <w:p w14:paraId="2CE32CC3" w14:textId="4F526F1E" w:rsidR="64C94191" w:rsidRDefault="64C94191"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1D0CDB70" w:rsidRPr="6E6F8F54">
        <w:rPr>
          <w:color w:val="000000" w:themeColor="text1"/>
        </w:rPr>
        <w:t xml:space="preserve"> le </w:t>
      </w:r>
      <w:r w:rsidR="3F9DB8B2" w:rsidRPr="6E6F8F54">
        <w:rPr>
          <w:color w:val="000000" w:themeColor="text1"/>
        </w:rPr>
        <w:t>PFR</w:t>
      </w:r>
      <w:r w:rsidR="1D0CDB70" w:rsidRPr="6E6F8F54">
        <w:rPr>
          <w:color w:val="000000" w:themeColor="text1"/>
        </w:rPr>
        <w:t xml:space="preserve"> 2.2</w:t>
      </w:r>
      <w:r w:rsidRPr="6E6F8F54">
        <w:rPr>
          <w:color w:val="000000" w:themeColor="text1"/>
        </w:rPr>
        <w:t xml:space="preserve"> du document Modèle de maturité.</w:t>
      </w:r>
    </w:p>
    <w:p w14:paraId="7B7411E6" w14:textId="77777777" w:rsidR="64C94191" w:rsidRDefault="64C94191" w:rsidP="712A6DB3">
      <w:pPr>
        <w:pStyle w:val="Heading5"/>
        <w:keepNext w:val="0"/>
        <w:keepLines w:val="0"/>
        <w:spacing w:line="360" w:lineRule="auto"/>
      </w:pPr>
      <w:r>
        <w:t>En partie</w:t>
      </w:r>
    </w:p>
    <w:p w14:paraId="33D31C5F" w14:textId="287DA9DE" w:rsidR="64C94191" w:rsidRDefault="64C94191"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474C4854" w:rsidRPr="6E6F8F54">
        <w:rPr>
          <w:color w:val="000000" w:themeColor="text1"/>
        </w:rPr>
        <w:t xml:space="preserve"> le </w:t>
      </w:r>
      <w:r w:rsidR="3F9DB8B2" w:rsidRPr="6E6F8F54">
        <w:rPr>
          <w:color w:val="000000" w:themeColor="text1"/>
        </w:rPr>
        <w:t>PFR</w:t>
      </w:r>
      <w:r w:rsidR="474C4854" w:rsidRPr="6E6F8F54">
        <w:rPr>
          <w:color w:val="000000" w:themeColor="text1"/>
        </w:rPr>
        <w:t xml:space="preserve"> 2.2</w:t>
      </w:r>
      <w:r w:rsidRPr="6E6F8F54">
        <w:rPr>
          <w:color w:val="000000" w:themeColor="text1"/>
        </w:rPr>
        <w:t xml:space="preserve"> du document Modèle de maturité.</w:t>
      </w:r>
    </w:p>
    <w:p w14:paraId="5271134C" w14:textId="77777777" w:rsidR="64C94191" w:rsidRDefault="64C94191" w:rsidP="712A6DB3">
      <w:pPr>
        <w:pStyle w:val="Heading5"/>
        <w:keepNext w:val="0"/>
        <w:keepLines w:val="0"/>
        <w:spacing w:line="360" w:lineRule="auto"/>
      </w:pPr>
      <w:r>
        <w:t>Oui</w:t>
      </w:r>
    </w:p>
    <w:p w14:paraId="44A0EEC9" w14:textId="77EA6690" w:rsidR="64C94191" w:rsidRDefault="64C94191"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7601835C" w:rsidRPr="6E6F8F54">
        <w:rPr>
          <w:color w:val="000000" w:themeColor="text1"/>
        </w:rPr>
        <w:t xml:space="preserve"> le </w:t>
      </w:r>
      <w:r w:rsidR="3F9DB8B2" w:rsidRPr="6E6F8F54">
        <w:rPr>
          <w:color w:val="000000" w:themeColor="text1"/>
        </w:rPr>
        <w:t>PFR</w:t>
      </w:r>
      <w:r w:rsidR="7601835C" w:rsidRPr="6E6F8F54">
        <w:rPr>
          <w:color w:val="000000" w:themeColor="text1"/>
        </w:rPr>
        <w:t xml:space="preserve"> 2.2</w:t>
      </w:r>
      <w:r w:rsidRPr="6E6F8F54">
        <w:rPr>
          <w:color w:val="000000" w:themeColor="text1"/>
        </w:rPr>
        <w:t xml:space="preserve"> du document Modèle de maturité.</w:t>
      </w:r>
    </w:p>
    <w:p w14:paraId="71FB0952" w14:textId="77777777" w:rsidR="0069318E" w:rsidRDefault="0069318E">
      <w:pPr>
        <w:rPr>
          <w:rFonts w:eastAsiaTheme="majorEastAsia" w:cstheme="majorBidi"/>
          <w:color w:val="2F5496"/>
          <w:sz w:val="32"/>
          <w:szCs w:val="32"/>
        </w:rPr>
      </w:pPr>
      <w:r>
        <w:br w:type="page"/>
      </w:r>
    </w:p>
    <w:p w14:paraId="62D638B6" w14:textId="0C1125C8" w:rsidR="00165EC3" w:rsidRPr="006F15E4" w:rsidRDefault="56F14AA7" w:rsidP="712A6DB3">
      <w:pPr>
        <w:pStyle w:val="Heading2"/>
        <w:keepNext w:val="0"/>
        <w:keepLines w:val="0"/>
        <w:spacing w:line="360" w:lineRule="auto"/>
      </w:pPr>
      <w:r>
        <w:lastRenderedPageBreak/>
        <w:t>Facteur de réussite principal</w:t>
      </w:r>
      <w:r w:rsidR="00371F43">
        <w:t> </w:t>
      </w:r>
      <w:r w:rsidR="00165EC3">
        <w:t>3 – Utiliser des solutions éprouvées </w:t>
      </w:r>
    </w:p>
    <w:p w14:paraId="4F4A93FB" w14:textId="34F19664" w:rsidR="00165EC3" w:rsidRPr="006F15E4" w:rsidRDefault="56F14AA7" w:rsidP="712A6DB3">
      <w:pPr>
        <w:pStyle w:val="Heading3"/>
        <w:keepNext w:val="0"/>
        <w:keepLines w:val="0"/>
        <w:spacing w:line="360" w:lineRule="auto"/>
      </w:pPr>
      <w:r>
        <w:t>Facteur de réussite principal</w:t>
      </w:r>
      <w:r w:rsidR="00371F43">
        <w:t> </w:t>
      </w:r>
      <w:r w:rsidR="00165EC3">
        <w:t xml:space="preserve">3.1 – </w:t>
      </w:r>
      <w:r w:rsidR="4D4F8152">
        <w:t>Créer une liste de</w:t>
      </w:r>
      <w:r w:rsidR="04E66F83">
        <w:t xml:space="preserve"> solutions de</w:t>
      </w:r>
      <w:r w:rsidR="4D4F8152">
        <w:t xml:space="preserve"> mesures d’adaptation du lieu de travail dont l’utilisation est approuvée pour les employés en situation de handicap</w:t>
      </w:r>
    </w:p>
    <w:p w14:paraId="7B1BD34E" w14:textId="07956298" w:rsidR="00165EC3" w:rsidRPr="006F15E4" w:rsidRDefault="00165EC3" w:rsidP="712A6DB3">
      <w:pPr>
        <w:spacing w:line="360" w:lineRule="auto"/>
        <w:rPr>
          <w:rFonts w:eastAsiaTheme="minorEastAsia"/>
        </w:rPr>
      </w:pPr>
      <w:r>
        <w:t>Votre ministère ou organisme utilise-t-il un répertoire de solutions permettant d</w:t>
      </w:r>
      <w:r w:rsidR="00371F43">
        <w:t>’</w:t>
      </w:r>
      <w:r>
        <w:t xml:space="preserve">écarter rapidement les obstacles les plus courants </w:t>
      </w:r>
      <w:r w:rsidR="00A61F19">
        <w:t>en lieu de travail</w:t>
      </w:r>
      <w:r>
        <w:t xml:space="preserve">? </w:t>
      </w:r>
    </w:p>
    <w:p w14:paraId="439D3074" w14:textId="77777777" w:rsidR="7353C466" w:rsidRDefault="7353C466" w:rsidP="712A6DB3">
      <w:pPr>
        <w:pStyle w:val="Heading5"/>
        <w:keepNext w:val="0"/>
        <w:keepLines w:val="0"/>
        <w:spacing w:line="360" w:lineRule="auto"/>
      </w:pPr>
      <w:r>
        <w:t>Non</w:t>
      </w:r>
    </w:p>
    <w:p w14:paraId="1CB29AE1" w14:textId="65206938" w:rsidR="7353C466" w:rsidRDefault="7353C466"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4B989CA3" w:rsidRPr="6E6F8F54">
        <w:rPr>
          <w:color w:val="000000" w:themeColor="text1"/>
        </w:rPr>
        <w:t xml:space="preserve">le </w:t>
      </w:r>
      <w:r w:rsidR="3F9DB8B2" w:rsidRPr="6E6F8F54">
        <w:rPr>
          <w:color w:val="000000" w:themeColor="text1"/>
        </w:rPr>
        <w:t>PFR</w:t>
      </w:r>
      <w:r w:rsidR="4B989CA3" w:rsidRPr="6E6F8F54">
        <w:rPr>
          <w:color w:val="000000" w:themeColor="text1"/>
        </w:rPr>
        <w:t xml:space="preserve"> 3.1</w:t>
      </w:r>
      <w:r w:rsidRPr="6E6F8F54">
        <w:rPr>
          <w:color w:val="000000" w:themeColor="text1"/>
        </w:rPr>
        <w:t xml:space="preserve"> du document Modèle de maturité.</w:t>
      </w:r>
    </w:p>
    <w:p w14:paraId="6181722D" w14:textId="77777777" w:rsidR="7353C466" w:rsidRDefault="7353C466" w:rsidP="712A6DB3">
      <w:pPr>
        <w:pStyle w:val="Heading5"/>
        <w:keepNext w:val="0"/>
        <w:keepLines w:val="0"/>
        <w:spacing w:line="360" w:lineRule="auto"/>
      </w:pPr>
      <w:r>
        <w:t>En partie</w:t>
      </w:r>
    </w:p>
    <w:p w14:paraId="5E125D74" w14:textId="494F1630" w:rsidR="7353C466" w:rsidRDefault="7353C466"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19C730BF" w:rsidRPr="6E6F8F54">
        <w:rPr>
          <w:color w:val="000000" w:themeColor="text1"/>
        </w:rPr>
        <w:t xml:space="preserve"> le </w:t>
      </w:r>
      <w:r w:rsidR="3F9DB8B2" w:rsidRPr="6E6F8F54">
        <w:rPr>
          <w:color w:val="000000" w:themeColor="text1"/>
        </w:rPr>
        <w:t>PFR</w:t>
      </w:r>
      <w:r w:rsidR="19C730BF" w:rsidRPr="6E6F8F54">
        <w:rPr>
          <w:color w:val="000000" w:themeColor="text1"/>
        </w:rPr>
        <w:t xml:space="preserve"> 3.1</w:t>
      </w:r>
      <w:r w:rsidRPr="6E6F8F54">
        <w:rPr>
          <w:color w:val="000000" w:themeColor="text1"/>
        </w:rPr>
        <w:t xml:space="preserve"> du document Modèle de maturité.</w:t>
      </w:r>
    </w:p>
    <w:p w14:paraId="1332AF5E" w14:textId="77777777" w:rsidR="7353C466" w:rsidRDefault="7353C466" w:rsidP="712A6DB3">
      <w:pPr>
        <w:pStyle w:val="Heading5"/>
        <w:keepNext w:val="0"/>
        <w:keepLines w:val="0"/>
        <w:spacing w:line="360" w:lineRule="auto"/>
      </w:pPr>
      <w:r>
        <w:t>Oui</w:t>
      </w:r>
    </w:p>
    <w:p w14:paraId="53A3B106" w14:textId="46830409" w:rsidR="0020221C" w:rsidRDefault="7353C466" w:rsidP="644BC0D4">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6692913F" w:rsidRPr="6E6F8F54">
        <w:rPr>
          <w:color w:val="000000" w:themeColor="text1"/>
        </w:rPr>
        <w:t xml:space="preserve"> le </w:t>
      </w:r>
      <w:r w:rsidR="3F9DB8B2" w:rsidRPr="6E6F8F54">
        <w:rPr>
          <w:color w:val="000000" w:themeColor="text1"/>
        </w:rPr>
        <w:t>PFR</w:t>
      </w:r>
      <w:r w:rsidRPr="6E6F8F54">
        <w:rPr>
          <w:color w:val="000000" w:themeColor="text1"/>
        </w:rPr>
        <w:t xml:space="preserve"> </w:t>
      </w:r>
      <w:r w:rsidR="7EB3746D" w:rsidRPr="6E6F8F54">
        <w:rPr>
          <w:color w:val="000000" w:themeColor="text1"/>
        </w:rPr>
        <w:t xml:space="preserve">3.1 </w:t>
      </w:r>
      <w:r w:rsidRPr="6E6F8F54">
        <w:rPr>
          <w:color w:val="000000" w:themeColor="text1"/>
        </w:rPr>
        <w:t>du document Modèle de maturité.</w:t>
      </w:r>
    </w:p>
    <w:p w14:paraId="3D50EAF5" w14:textId="77777777" w:rsidR="0069318E" w:rsidRDefault="0069318E">
      <w:pPr>
        <w:rPr>
          <w:rFonts w:eastAsiaTheme="majorEastAsia" w:cstheme="majorBidi"/>
          <w:color w:val="2F5496"/>
          <w:sz w:val="28"/>
          <w:szCs w:val="28"/>
        </w:rPr>
      </w:pPr>
      <w:r>
        <w:br w:type="page"/>
      </w:r>
    </w:p>
    <w:p w14:paraId="438F93F3" w14:textId="2579FB20" w:rsidR="00165EC3" w:rsidRPr="006F15E4" w:rsidRDefault="56F14AA7" w:rsidP="712A6DB3">
      <w:pPr>
        <w:pStyle w:val="Heading3"/>
        <w:keepNext w:val="0"/>
        <w:keepLines w:val="0"/>
        <w:spacing w:line="360" w:lineRule="auto"/>
      </w:pPr>
      <w:r>
        <w:lastRenderedPageBreak/>
        <w:t>Facteur de réussite principal</w:t>
      </w:r>
      <w:r w:rsidR="00371F43">
        <w:t> </w:t>
      </w:r>
      <w:r w:rsidR="00165EC3">
        <w:t xml:space="preserve">3.2 – Utiliser des offres à commandes, des arrangements en matière d’approvisionnement ou des cartes d’achat pour acquérir des </w:t>
      </w:r>
      <w:r w:rsidR="00842B6E">
        <w:t>solutions de mesures d’adaptation</w:t>
      </w:r>
      <w:r w:rsidR="00165EC3">
        <w:t xml:space="preserve"> </w:t>
      </w:r>
      <w:r w:rsidR="1166F268">
        <w:t xml:space="preserve">du </w:t>
      </w:r>
      <w:r w:rsidR="00165EC3">
        <w:t>lieu de travail à forte demande </w:t>
      </w:r>
    </w:p>
    <w:p w14:paraId="762BBC92" w14:textId="652FFCAF" w:rsidR="00165EC3" w:rsidRPr="006F15E4" w:rsidRDefault="00165EC3" w:rsidP="712A6DB3">
      <w:pPr>
        <w:spacing w:line="360" w:lineRule="auto"/>
        <w:rPr>
          <w:rFonts w:eastAsiaTheme="minorEastAsia"/>
        </w:rPr>
      </w:pPr>
      <w:r>
        <w:t xml:space="preserve">Votre ministère ou organisme recourt-il à des arrangements en matière d’approvisionnement, à des offres à commandes ou à des cartes d’achat pour acquérir plus rapidement des </w:t>
      </w:r>
      <w:r w:rsidR="00842B6E">
        <w:t>solutions de mesures d’adaptation</w:t>
      </w:r>
      <w:r>
        <w:t xml:space="preserve"> </w:t>
      </w:r>
      <w:r w:rsidR="00A61F19">
        <w:t>en lieu de travail</w:t>
      </w:r>
      <w:r>
        <w:t xml:space="preserve">? </w:t>
      </w:r>
    </w:p>
    <w:p w14:paraId="2545ABD3" w14:textId="77777777" w:rsidR="4DD14951" w:rsidRDefault="4DD14951" w:rsidP="712A6DB3">
      <w:pPr>
        <w:pStyle w:val="Heading5"/>
        <w:keepNext w:val="0"/>
        <w:keepLines w:val="0"/>
        <w:spacing w:line="360" w:lineRule="auto"/>
      </w:pPr>
      <w:r>
        <w:t>Non</w:t>
      </w:r>
    </w:p>
    <w:p w14:paraId="623BBC42" w14:textId="2B3EA4B6" w:rsidR="4DD14951" w:rsidRDefault="4DD14951"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374AF5EC" w:rsidRPr="6E6F8F54">
        <w:rPr>
          <w:color w:val="000000" w:themeColor="text1"/>
        </w:rPr>
        <w:t xml:space="preserve"> le </w:t>
      </w:r>
      <w:r w:rsidR="3F9DB8B2" w:rsidRPr="6E6F8F54">
        <w:rPr>
          <w:color w:val="000000" w:themeColor="text1"/>
        </w:rPr>
        <w:t>PFR</w:t>
      </w:r>
      <w:r w:rsidRPr="6E6F8F54">
        <w:rPr>
          <w:color w:val="000000" w:themeColor="text1"/>
        </w:rPr>
        <w:t xml:space="preserve"> </w:t>
      </w:r>
      <w:r w:rsidR="24380AB3" w:rsidRPr="6E6F8F54">
        <w:rPr>
          <w:color w:val="000000" w:themeColor="text1"/>
        </w:rPr>
        <w:t xml:space="preserve">3.2 </w:t>
      </w:r>
      <w:r w:rsidRPr="6E6F8F54">
        <w:rPr>
          <w:color w:val="000000" w:themeColor="text1"/>
        </w:rPr>
        <w:t>du document Modèle de maturité.</w:t>
      </w:r>
    </w:p>
    <w:p w14:paraId="07CFC36A" w14:textId="77777777" w:rsidR="4DD14951" w:rsidRDefault="4DD14951" w:rsidP="712A6DB3">
      <w:pPr>
        <w:pStyle w:val="Heading5"/>
        <w:keepNext w:val="0"/>
        <w:keepLines w:val="0"/>
        <w:spacing w:line="360" w:lineRule="auto"/>
      </w:pPr>
      <w:r>
        <w:t>En partie</w:t>
      </w:r>
    </w:p>
    <w:p w14:paraId="7A442C84" w14:textId="1D41B2FC" w:rsidR="4DD14951" w:rsidRDefault="4DD14951"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4367759C" w:rsidRPr="6E6F8F54">
        <w:rPr>
          <w:color w:val="000000" w:themeColor="text1"/>
        </w:rPr>
        <w:t xml:space="preserve"> le </w:t>
      </w:r>
      <w:r w:rsidR="3F9DB8B2" w:rsidRPr="6E6F8F54">
        <w:rPr>
          <w:color w:val="000000" w:themeColor="text1"/>
        </w:rPr>
        <w:t>PFR</w:t>
      </w:r>
      <w:r w:rsidR="4367759C" w:rsidRPr="6E6F8F54">
        <w:rPr>
          <w:color w:val="000000" w:themeColor="text1"/>
        </w:rPr>
        <w:t xml:space="preserve"> 3.2</w:t>
      </w:r>
      <w:r w:rsidRPr="6E6F8F54">
        <w:rPr>
          <w:color w:val="000000" w:themeColor="text1"/>
        </w:rPr>
        <w:t xml:space="preserve"> du document Modèle de maturité.</w:t>
      </w:r>
    </w:p>
    <w:p w14:paraId="08B3D8F5" w14:textId="77777777" w:rsidR="4DD14951" w:rsidRDefault="4DD14951" w:rsidP="712A6DB3">
      <w:pPr>
        <w:pStyle w:val="Heading5"/>
        <w:keepNext w:val="0"/>
        <w:keepLines w:val="0"/>
        <w:spacing w:line="360" w:lineRule="auto"/>
      </w:pPr>
      <w:r>
        <w:t>Oui</w:t>
      </w:r>
    </w:p>
    <w:p w14:paraId="1A519C03" w14:textId="611C14BF" w:rsidR="4DD14951" w:rsidRDefault="4DD14951"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3.2</w:t>
      </w:r>
      <w:r w:rsidRPr="6E6F8F54">
        <w:rPr>
          <w:color w:val="000000" w:themeColor="text1"/>
        </w:rPr>
        <w:t xml:space="preserve"> du document Modèle de maturité.</w:t>
      </w:r>
    </w:p>
    <w:p w14:paraId="6EC41AE4" w14:textId="77777777" w:rsidR="00DE060C" w:rsidRDefault="00DE060C">
      <w:pPr>
        <w:rPr>
          <w:rFonts w:eastAsiaTheme="majorEastAsia" w:cstheme="majorBidi"/>
          <w:color w:val="2F5496"/>
          <w:sz w:val="28"/>
          <w:szCs w:val="28"/>
        </w:rPr>
      </w:pPr>
      <w:r>
        <w:br w:type="page"/>
      </w:r>
    </w:p>
    <w:p w14:paraId="0296BF44" w14:textId="3D2FD326" w:rsidR="00165EC3" w:rsidRPr="006F15E4" w:rsidRDefault="56F14AA7" w:rsidP="712A6DB3">
      <w:pPr>
        <w:pStyle w:val="Heading3"/>
        <w:keepNext w:val="0"/>
        <w:keepLines w:val="0"/>
        <w:spacing w:line="360" w:lineRule="auto"/>
      </w:pPr>
      <w:r>
        <w:lastRenderedPageBreak/>
        <w:t>Facteur de réussite principal</w:t>
      </w:r>
      <w:r w:rsidR="00371F43">
        <w:t> </w:t>
      </w:r>
      <w:r w:rsidR="00165EC3">
        <w:t xml:space="preserve">3.3 – Permettre aux employés </w:t>
      </w:r>
      <w:r w:rsidR="6226D236">
        <w:t xml:space="preserve">en situation de handicap </w:t>
      </w:r>
      <w:r w:rsidR="00165EC3">
        <w:t>d</w:t>
      </w:r>
      <w:r w:rsidR="00371F43">
        <w:t>’</w:t>
      </w:r>
      <w:r w:rsidR="00165EC3">
        <w:t>essayer des solutions </w:t>
      </w:r>
    </w:p>
    <w:p w14:paraId="6C344813" w14:textId="470CA870" w:rsidR="00165EC3" w:rsidRPr="006F15E4" w:rsidRDefault="00165EC3" w:rsidP="712A6DB3">
      <w:pPr>
        <w:spacing w:line="360" w:lineRule="auto"/>
        <w:rPr>
          <w:rFonts w:eastAsiaTheme="minorEastAsia"/>
        </w:rPr>
      </w:pPr>
      <w:r>
        <w:t xml:space="preserve">Votre ministère ou organisme recourt-il ou a-t-il accès à une bibliothèque de prêt permettant aux employés </w:t>
      </w:r>
      <w:r w:rsidR="75AEDAE7">
        <w:t xml:space="preserve">en situation de handicap </w:t>
      </w:r>
      <w:r>
        <w:t>de tester rapidement des technologies et équipements adaptés?</w:t>
      </w:r>
    </w:p>
    <w:p w14:paraId="78B35344" w14:textId="77777777" w:rsidR="4637F241" w:rsidRDefault="4637F241" w:rsidP="712A6DB3">
      <w:pPr>
        <w:pStyle w:val="Heading5"/>
        <w:keepNext w:val="0"/>
        <w:keepLines w:val="0"/>
        <w:spacing w:line="360" w:lineRule="auto"/>
      </w:pPr>
      <w:r>
        <w:t>Non</w:t>
      </w:r>
    </w:p>
    <w:p w14:paraId="6F73A5CA" w14:textId="0BAC150A" w:rsidR="4637F241" w:rsidRDefault="4637F241"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3.3</w:t>
      </w:r>
      <w:r w:rsidRPr="6E6F8F54">
        <w:rPr>
          <w:color w:val="000000" w:themeColor="text1"/>
        </w:rPr>
        <w:t xml:space="preserve"> du document Modèle de maturité.</w:t>
      </w:r>
    </w:p>
    <w:p w14:paraId="62A5210A" w14:textId="77777777" w:rsidR="4637F241" w:rsidRDefault="4637F241" w:rsidP="712A6DB3">
      <w:pPr>
        <w:pStyle w:val="Heading5"/>
        <w:keepNext w:val="0"/>
        <w:keepLines w:val="0"/>
        <w:spacing w:line="360" w:lineRule="auto"/>
      </w:pPr>
      <w:r>
        <w:t>En partie</w:t>
      </w:r>
    </w:p>
    <w:p w14:paraId="52F6969B" w14:textId="42A8FE22" w:rsidR="4637F241" w:rsidRDefault="4637F241"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3.3</w:t>
      </w:r>
      <w:r w:rsidR="00DE060C" w:rsidRPr="6E6F8F54">
        <w:rPr>
          <w:color w:val="000000" w:themeColor="text1"/>
        </w:rPr>
        <w:t xml:space="preserve"> </w:t>
      </w:r>
      <w:r w:rsidRPr="6E6F8F54">
        <w:rPr>
          <w:color w:val="000000" w:themeColor="text1"/>
        </w:rPr>
        <w:t>du document Modèle de maturité.</w:t>
      </w:r>
    </w:p>
    <w:p w14:paraId="1EDDEC12" w14:textId="77777777" w:rsidR="4637F241" w:rsidRDefault="4637F241" w:rsidP="712A6DB3">
      <w:pPr>
        <w:pStyle w:val="Heading5"/>
        <w:keepNext w:val="0"/>
        <w:keepLines w:val="0"/>
        <w:spacing w:line="360" w:lineRule="auto"/>
      </w:pPr>
      <w:r>
        <w:t>Oui</w:t>
      </w:r>
    </w:p>
    <w:p w14:paraId="18D949C8" w14:textId="62BC276A" w:rsidR="4637F241" w:rsidRDefault="4637F241"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3.3</w:t>
      </w:r>
      <w:r w:rsidR="00DE060C" w:rsidRPr="6E6F8F54">
        <w:rPr>
          <w:color w:val="000000" w:themeColor="text1"/>
        </w:rPr>
        <w:t xml:space="preserve"> </w:t>
      </w:r>
      <w:r w:rsidRPr="6E6F8F54">
        <w:rPr>
          <w:color w:val="000000" w:themeColor="text1"/>
        </w:rPr>
        <w:t>du document Modèle de maturité.</w:t>
      </w:r>
    </w:p>
    <w:p w14:paraId="6B6F69FB" w14:textId="77777777" w:rsidR="00DE060C" w:rsidRDefault="00DE060C">
      <w:pPr>
        <w:rPr>
          <w:rFonts w:eastAsiaTheme="majorEastAsia" w:cstheme="majorBidi"/>
          <w:color w:val="2F5496"/>
          <w:sz w:val="32"/>
          <w:szCs w:val="32"/>
        </w:rPr>
      </w:pPr>
      <w:r>
        <w:br w:type="page"/>
      </w:r>
    </w:p>
    <w:p w14:paraId="214A4D81" w14:textId="77FE221B" w:rsidR="00165EC3" w:rsidRPr="006F15E4" w:rsidRDefault="56F14AA7" w:rsidP="712A6DB3">
      <w:pPr>
        <w:pStyle w:val="Heading2"/>
        <w:keepNext w:val="0"/>
        <w:keepLines w:val="0"/>
        <w:spacing w:line="360" w:lineRule="auto"/>
      </w:pPr>
      <w:r>
        <w:lastRenderedPageBreak/>
        <w:t>Facteur de réussite principal</w:t>
      </w:r>
      <w:r w:rsidR="00371F43">
        <w:t> </w:t>
      </w:r>
      <w:r w:rsidR="00165EC3">
        <w:t>4 – Concevoir une approche efficace de prestation de services </w:t>
      </w:r>
    </w:p>
    <w:p w14:paraId="3A8C083C" w14:textId="23B9FF07" w:rsidR="00165EC3" w:rsidRPr="006F15E4" w:rsidRDefault="56F14AA7" w:rsidP="712A6DB3">
      <w:pPr>
        <w:pStyle w:val="Heading3"/>
        <w:keepNext w:val="0"/>
        <w:keepLines w:val="0"/>
        <w:spacing w:line="360" w:lineRule="auto"/>
      </w:pPr>
      <w:r>
        <w:t>Facteur de réussite principal</w:t>
      </w:r>
      <w:r w:rsidR="00371F43">
        <w:t> </w:t>
      </w:r>
      <w:r w:rsidR="00165EC3">
        <w:t xml:space="preserve">4.1 – </w:t>
      </w:r>
      <w:r w:rsidR="6F2721BD">
        <w:t>Mettre en œuvre une approche intégrale de gestion des cas</w:t>
      </w:r>
    </w:p>
    <w:p w14:paraId="2924AC62" w14:textId="2AE77F84" w:rsidR="00165EC3" w:rsidRPr="006F15E4" w:rsidRDefault="00165EC3" w:rsidP="712A6DB3">
      <w:pPr>
        <w:spacing w:line="360" w:lineRule="auto"/>
        <w:rPr>
          <w:rFonts w:eastAsiaTheme="minorEastAsia"/>
        </w:rPr>
      </w:pPr>
      <w:r>
        <w:t>Votre ministère ou organisme applique-t-il un</w:t>
      </w:r>
      <w:r w:rsidR="00371F43">
        <w:t>e</w:t>
      </w:r>
      <w:r>
        <w:t xml:space="preserve"> approche de gestion de cas favorisant un processus cohérent et collaboratif, pour les employés</w:t>
      </w:r>
      <w:r w:rsidR="595E0E18">
        <w:t xml:space="preserve"> en situation de handicap</w:t>
      </w:r>
      <w:r>
        <w:t xml:space="preserve"> et leurs gestionnaires, depuis la réception de la demande jusqu’à la mise en œuvre des </w:t>
      </w:r>
      <w:r w:rsidR="00842B6E">
        <w:t>solutions de mesures d’adaptation</w:t>
      </w:r>
      <w:r>
        <w:t xml:space="preserve"> </w:t>
      </w:r>
      <w:r w:rsidR="00A61F19">
        <w:t>en lieu de travail</w:t>
      </w:r>
      <w:r>
        <w:t>?</w:t>
      </w:r>
    </w:p>
    <w:p w14:paraId="18ED00BE" w14:textId="77777777" w:rsidR="5BFDF5EF" w:rsidRDefault="5BFDF5EF" w:rsidP="712A6DB3">
      <w:pPr>
        <w:pStyle w:val="Heading5"/>
        <w:keepNext w:val="0"/>
        <w:keepLines w:val="0"/>
        <w:spacing w:line="360" w:lineRule="auto"/>
      </w:pPr>
      <w:r>
        <w:t>Non</w:t>
      </w:r>
    </w:p>
    <w:p w14:paraId="2EA731F7" w14:textId="6B178D09" w:rsidR="5BFDF5EF" w:rsidRDefault="5BFDF5EF"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4.1</w:t>
      </w:r>
      <w:r w:rsidRPr="6E6F8F54">
        <w:rPr>
          <w:color w:val="000000" w:themeColor="text1"/>
        </w:rPr>
        <w:t xml:space="preserve"> du document Modèle de maturité.</w:t>
      </w:r>
    </w:p>
    <w:p w14:paraId="563726C7" w14:textId="77777777" w:rsidR="5BFDF5EF" w:rsidRDefault="5BFDF5EF" w:rsidP="712A6DB3">
      <w:pPr>
        <w:pStyle w:val="Heading5"/>
        <w:keepNext w:val="0"/>
        <w:keepLines w:val="0"/>
        <w:spacing w:line="360" w:lineRule="auto"/>
      </w:pPr>
      <w:r>
        <w:t>En partie</w:t>
      </w:r>
    </w:p>
    <w:p w14:paraId="39D8FAFB" w14:textId="3AC9FD05" w:rsidR="5BFDF5EF" w:rsidRDefault="5BFDF5EF"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4.1</w:t>
      </w:r>
      <w:r w:rsidRPr="6E6F8F54">
        <w:rPr>
          <w:color w:val="000000" w:themeColor="text1"/>
        </w:rPr>
        <w:t xml:space="preserve"> du document Modèle de maturité.</w:t>
      </w:r>
    </w:p>
    <w:p w14:paraId="4F0E275E" w14:textId="77777777" w:rsidR="5BFDF5EF" w:rsidRDefault="5BFDF5EF" w:rsidP="712A6DB3">
      <w:pPr>
        <w:pStyle w:val="Heading5"/>
        <w:keepNext w:val="0"/>
        <w:keepLines w:val="0"/>
        <w:spacing w:line="360" w:lineRule="auto"/>
      </w:pPr>
      <w:r>
        <w:t>Oui</w:t>
      </w:r>
    </w:p>
    <w:p w14:paraId="4B4F22FE" w14:textId="485B127C" w:rsidR="5BFDF5EF" w:rsidRDefault="5BFDF5EF"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4.1</w:t>
      </w:r>
      <w:r w:rsidRPr="6E6F8F54">
        <w:rPr>
          <w:color w:val="000000" w:themeColor="text1"/>
        </w:rPr>
        <w:t xml:space="preserve"> du document Modèle de maturité.</w:t>
      </w:r>
    </w:p>
    <w:p w14:paraId="22DA998B" w14:textId="20996024" w:rsidR="00165EC3" w:rsidRPr="006F15E4" w:rsidRDefault="56F14AA7" w:rsidP="712A6DB3">
      <w:pPr>
        <w:pStyle w:val="Heading3"/>
        <w:keepNext w:val="0"/>
        <w:keepLines w:val="0"/>
        <w:spacing w:line="360" w:lineRule="auto"/>
      </w:pPr>
      <w:r>
        <w:lastRenderedPageBreak/>
        <w:t>Facteur de réussite principal</w:t>
      </w:r>
      <w:r w:rsidR="00371F43">
        <w:t> </w:t>
      </w:r>
      <w:r w:rsidR="00165EC3">
        <w:t>4.2 – Élaborer un mécanisme de coordination </w:t>
      </w:r>
    </w:p>
    <w:p w14:paraId="37411FF8" w14:textId="239A5DA6" w:rsidR="00165EC3" w:rsidRPr="006F15E4" w:rsidRDefault="00165EC3" w:rsidP="712A6DB3">
      <w:pPr>
        <w:spacing w:line="360" w:lineRule="auto"/>
        <w:rPr>
          <w:rFonts w:eastAsiaTheme="minorEastAsia"/>
        </w:rPr>
      </w:pPr>
      <w:r>
        <w:t xml:space="preserve">Votre ministère ou organisme applique-t-il un modèle de prestation de services clé en main pour la mise en œuvre des </w:t>
      </w:r>
      <w:r w:rsidR="00842B6E">
        <w:t>solutions de mesures d’adaptation</w:t>
      </w:r>
      <w:r>
        <w:t xml:space="preserve"> </w:t>
      </w:r>
      <w:r w:rsidR="00A61F19">
        <w:t>en lieu de travail</w:t>
      </w:r>
      <w:r w:rsidR="0FD221B2">
        <w:t xml:space="preserve"> pour les employés en situation de handicap</w:t>
      </w:r>
      <w:r>
        <w:t xml:space="preserve">? </w:t>
      </w:r>
    </w:p>
    <w:p w14:paraId="6FAC329A" w14:textId="77777777" w:rsidR="053CB359" w:rsidRDefault="053CB359" w:rsidP="712A6DB3">
      <w:pPr>
        <w:pStyle w:val="Heading5"/>
        <w:keepNext w:val="0"/>
        <w:keepLines w:val="0"/>
        <w:spacing w:line="360" w:lineRule="auto"/>
      </w:pPr>
      <w:r>
        <w:t>Non</w:t>
      </w:r>
    </w:p>
    <w:p w14:paraId="46E22463" w14:textId="179630FD" w:rsidR="053CB359" w:rsidRDefault="053CB359"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4.2</w:t>
      </w:r>
      <w:r w:rsidRPr="6E6F8F54">
        <w:rPr>
          <w:color w:val="000000" w:themeColor="text1"/>
        </w:rPr>
        <w:t xml:space="preserve"> du document Modèle de maturité.</w:t>
      </w:r>
    </w:p>
    <w:p w14:paraId="32D64011" w14:textId="77777777" w:rsidR="053CB359" w:rsidRDefault="053CB359" w:rsidP="712A6DB3">
      <w:pPr>
        <w:pStyle w:val="Heading5"/>
        <w:keepNext w:val="0"/>
        <w:keepLines w:val="0"/>
        <w:spacing w:line="360" w:lineRule="auto"/>
      </w:pPr>
      <w:r>
        <w:t>En partie</w:t>
      </w:r>
    </w:p>
    <w:p w14:paraId="2DC4C260" w14:textId="17AFB8D2" w:rsidR="053CB359" w:rsidRDefault="053CB359"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4.2 </w:t>
      </w:r>
      <w:r w:rsidRPr="6E6F8F54">
        <w:rPr>
          <w:color w:val="000000" w:themeColor="text1"/>
        </w:rPr>
        <w:t>du document Modèle de maturité.</w:t>
      </w:r>
    </w:p>
    <w:p w14:paraId="2E5E1BD6" w14:textId="77777777" w:rsidR="053CB359" w:rsidRDefault="053CB359" w:rsidP="712A6DB3">
      <w:pPr>
        <w:pStyle w:val="Heading5"/>
        <w:keepNext w:val="0"/>
        <w:keepLines w:val="0"/>
        <w:spacing w:line="360" w:lineRule="auto"/>
      </w:pPr>
      <w:r>
        <w:t>Oui</w:t>
      </w:r>
    </w:p>
    <w:p w14:paraId="55FAE252" w14:textId="2168D496" w:rsidR="053CB359" w:rsidRDefault="053CB359"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4.2 </w:t>
      </w:r>
      <w:r w:rsidRPr="6E6F8F54">
        <w:rPr>
          <w:color w:val="000000" w:themeColor="text1"/>
        </w:rPr>
        <w:t>du document Modèle de maturité.</w:t>
      </w:r>
    </w:p>
    <w:p w14:paraId="07B4BE69" w14:textId="77777777" w:rsidR="00DE060C" w:rsidRDefault="00DE060C">
      <w:pPr>
        <w:rPr>
          <w:rFonts w:eastAsiaTheme="majorEastAsia" w:cstheme="majorBidi"/>
          <w:color w:val="2F5496"/>
          <w:sz w:val="28"/>
          <w:szCs w:val="28"/>
        </w:rPr>
      </w:pPr>
      <w:r>
        <w:br w:type="page"/>
      </w:r>
    </w:p>
    <w:p w14:paraId="47009481" w14:textId="7214169F" w:rsidR="00165EC3" w:rsidRDefault="56F14AA7" w:rsidP="712A6DB3">
      <w:pPr>
        <w:pStyle w:val="Heading3"/>
        <w:keepNext w:val="0"/>
        <w:keepLines w:val="0"/>
        <w:spacing w:line="360" w:lineRule="auto"/>
      </w:pPr>
      <w:r>
        <w:lastRenderedPageBreak/>
        <w:t>Facteur de réussite principal</w:t>
      </w:r>
      <w:r w:rsidR="00371F43">
        <w:t> </w:t>
      </w:r>
      <w:r w:rsidR="00165EC3">
        <w:t xml:space="preserve">4.3 – Utiliser un budget centralisé pour l’achat des </w:t>
      </w:r>
      <w:r w:rsidR="00842B6E">
        <w:t>solutions de mesures d’adaptation</w:t>
      </w:r>
      <w:r w:rsidR="00165EC3">
        <w:t xml:space="preserve"> </w:t>
      </w:r>
      <w:r w:rsidR="32F99680">
        <w:t xml:space="preserve">du </w:t>
      </w:r>
      <w:r w:rsidR="00165EC3">
        <w:t>lieu de travail</w:t>
      </w:r>
    </w:p>
    <w:p w14:paraId="7C4DF7A5" w14:textId="7E9096AC" w:rsidR="00165EC3" w:rsidRPr="006F15E4" w:rsidRDefault="00165EC3" w:rsidP="712A6DB3">
      <w:pPr>
        <w:spacing w:line="360" w:lineRule="auto"/>
        <w:rPr>
          <w:rFonts w:eastAsiaTheme="minorEastAsia"/>
        </w:rPr>
      </w:pPr>
      <w:r>
        <w:t xml:space="preserve">Votre ministère ou organisme dispose-t-il d’un budget centralisé destiné à l’acquisition des </w:t>
      </w:r>
      <w:r w:rsidR="00842B6E">
        <w:t>solutions de mesures d’adaptation</w:t>
      </w:r>
      <w:r>
        <w:t xml:space="preserve"> </w:t>
      </w:r>
      <w:r w:rsidR="00A61F19">
        <w:t>en lieu de travail</w:t>
      </w:r>
      <w:r>
        <w:t xml:space="preserve"> approuvées?</w:t>
      </w:r>
    </w:p>
    <w:p w14:paraId="0CA5AA0B" w14:textId="77777777" w:rsidR="339C2CD7" w:rsidRDefault="339C2CD7" w:rsidP="712A6DB3">
      <w:pPr>
        <w:pStyle w:val="Heading5"/>
        <w:keepNext w:val="0"/>
        <w:keepLines w:val="0"/>
        <w:spacing w:line="360" w:lineRule="auto"/>
      </w:pPr>
      <w:r>
        <w:t>Non</w:t>
      </w:r>
    </w:p>
    <w:p w14:paraId="30FB009A" w14:textId="1003AFE2" w:rsidR="339C2CD7" w:rsidRDefault="339C2CD7"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4.3 </w:t>
      </w:r>
      <w:r w:rsidRPr="6E6F8F54">
        <w:rPr>
          <w:color w:val="000000" w:themeColor="text1"/>
        </w:rPr>
        <w:t>du document Modèle de maturité.</w:t>
      </w:r>
    </w:p>
    <w:p w14:paraId="43BD0EE1" w14:textId="77777777" w:rsidR="339C2CD7" w:rsidRDefault="339C2CD7" w:rsidP="712A6DB3">
      <w:pPr>
        <w:pStyle w:val="Heading5"/>
        <w:keepNext w:val="0"/>
        <w:keepLines w:val="0"/>
        <w:spacing w:line="360" w:lineRule="auto"/>
      </w:pPr>
      <w:r>
        <w:t>En partie</w:t>
      </w:r>
    </w:p>
    <w:p w14:paraId="630FAC52" w14:textId="0DD8AC9C" w:rsidR="339C2CD7" w:rsidRDefault="339C2CD7"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4.3</w:t>
      </w:r>
      <w:r w:rsidRPr="6E6F8F54">
        <w:rPr>
          <w:color w:val="000000" w:themeColor="text1"/>
        </w:rPr>
        <w:t xml:space="preserve"> du document Modèle de maturité.</w:t>
      </w:r>
    </w:p>
    <w:p w14:paraId="26E3075F" w14:textId="77777777" w:rsidR="339C2CD7" w:rsidRDefault="339C2CD7" w:rsidP="712A6DB3">
      <w:pPr>
        <w:pStyle w:val="Heading5"/>
        <w:keepNext w:val="0"/>
        <w:keepLines w:val="0"/>
        <w:spacing w:line="360" w:lineRule="auto"/>
      </w:pPr>
      <w:r>
        <w:t>Oui</w:t>
      </w:r>
    </w:p>
    <w:p w14:paraId="381F70E0" w14:textId="365F7D0B" w:rsidR="339C2CD7" w:rsidRDefault="339C2CD7"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4.3</w:t>
      </w:r>
      <w:r w:rsidRPr="6E6F8F54">
        <w:rPr>
          <w:color w:val="000000" w:themeColor="text1"/>
        </w:rPr>
        <w:t xml:space="preserve"> du document Modèle de maturité.</w:t>
      </w:r>
    </w:p>
    <w:p w14:paraId="6D6D0F3F" w14:textId="43E6BBC1" w:rsidR="712A6DB3" w:rsidRDefault="712A6DB3" w:rsidP="712A6DB3">
      <w:pPr>
        <w:spacing w:line="360" w:lineRule="auto"/>
        <w:rPr>
          <w:color w:val="000000" w:themeColor="text1"/>
        </w:rPr>
      </w:pPr>
    </w:p>
    <w:p w14:paraId="02DE66D3" w14:textId="77777777" w:rsidR="00DE060C" w:rsidRDefault="00DE060C">
      <w:pPr>
        <w:rPr>
          <w:rFonts w:eastAsiaTheme="majorEastAsia" w:cstheme="majorBidi"/>
          <w:color w:val="2F5496"/>
          <w:sz w:val="32"/>
          <w:szCs w:val="32"/>
        </w:rPr>
      </w:pPr>
      <w:r>
        <w:br w:type="page"/>
      </w:r>
    </w:p>
    <w:p w14:paraId="539415B6" w14:textId="5EEE9BDD" w:rsidR="00165EC3" w:rsidRPr="006F15E4" w:rsidRDefault="56F14AA7" w:rsidP="712A6DB3">
      <w:pPr>
        <w:pStyle w:val="Heading2"/>
        <w:keepNext w:val="0"/>
        <w:keepLines w:val="0"/>
        <w:spacing w:line="360" w:lineRule="auto"/>
      </w:pPr>
      <w:r>
        <w:lastRenderedPageBreak/>
        <w:t>Facteur de réussite principal</w:t>
      </w:r>
      <w:r w:rsidR="00371F43">
        <w:t> </w:t>
      </w:r>
      <w:r w:rsidR="00165EC3">
        <w:t xml:space="preserve">5 – </w:t>
      </w:r>
      <w:r w:rsidR="111E67AF">
        <w:t>Assurer l’amélioration continue de la prestation de services de mesures d’adaptation du lieu de travail pour les employés en situation de handicap</w:t>
      </w:r>
    </w:p>
    <w:p w14:paraId="7311D423" w14:textId="1690E949" w:rsidR="00165EC3" w:rsidRPr="006F15E4" w:rsidRDefault="56F14AA7" w:rsidP="712A6DB3">
      <w:pPr>
        <w:pStyle w:val="Heading3"/>
        <w:keepNext w:val="0"/>
        <w:keepLines w:val="0"/>
        <w:spacing w:line="360" w:lineRule="auto"/>
      </w:pPr>
      <w:r>
        <w:t>Facteur de réussite principal</w:t>
      </w:r>
      <w:r w:rsidR="00371F43">
        <w:t> </w:t>
      </w:r>
      <w:r w:rsidR="00165EC3">
        <w:t xml:space="preserve">5.1 – </w:t>
      </w:r>
      <w:r w:rsidR="6A772543">
        <w:t>Faire le suivi des données et en rendre compte pour favoriser l’amélioration des services</w:t>
      </w:r>
    </w:p>
    <w:p w14:paraId="0E042792" w14:textId="55C33036" w:rsidR="00165EC3" w:rsidRPr="006F15E4" w:rsidRDefault="00165EC3" w:rsidP="712A6DB3">
      <w:pPr>
        <w:spacing w:line="360" w:lineRule="auto"/>
        <w:rPr>
          <w:rFonts w:eastAsiaTheme="minorEastAsia"/>
        </w:rPr>
      </w:pPr>
      <w:r>
        <w:t xml:space="preserve">5.1a Votre ministère ou organisme recueille-t-il et suit-il les données sur les </w:t>
      </w:r>
      <w:r w:rsidR="005E74E3">
        <w:t>services de mesures d’adaptation</w:t>
      </w:r>
      <w:r>
        <w:t xml:space="preserve"> </w:t>
      </w:r>
      <w:r w:rsidR="00A61F19">
        <w:t>en lieu de travail</w:t>
      </w:r>
      <w:r w:rsidR="52BA6156">
        <w:t xml:space="preserve"> pour les employés en situation de handicap</w:t>
      </w:r>
      <w:r>
        <w:t xml:space="preserve">, et dispose-t-il d’un processus visant à assurer une amélioration continue? </w:t>
      </w:r>
    </w:p>
    <w:p w14:paraId="56FCD54C" w14:textId="77777777" w:rsidR="1F170D60" w:rsidRDefault="1F170D60" w:rsidP="712A6DB3">
      <w:pPr>
        <w:pStyle w:val="Heading5"/>
        <w:keepNext w:val="0"/>
        <w:keepLines w:val="0"/>
        <w:spacing w:line="360" w:lineRule="auto"/>
      </w:pPr>
      <w:r>
        <w:t>Non</w:t>
      </w:r>
    </w:p>
    <w:p w14:paraId="54F42737" w14:textId="4CC6CF45" w:rsidR="1F170D60" w:rsidRDefault="1F170D60"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5.1</w:t>
      </w:r>
      <w:r w:rsidRPr="6E6F8F54">
        <w:rPr>
          <w:color w:val="000000" w:themeColor="text1"/>
        </w:rPr>
        <w:t xml:space="preserve"> du document Modèle de maturité.</w:t>
      </w:r>
    </w:p>
    <w:p w14:paraId="60EE359E" w14:textId="77777777" w:rsidR="1F170D60" w:rsidRDefault="1F170D60" w:rsidP="712A6DB3">
      <w:pPr>
        <w:pStyle w:val="Heading5"/>
        <w:keepNext w:val="0"/>
        <w:keepLines w:val="0"/>
        <w:spacing w:line="360" w:lineRule="auto"/>
      </w:pPr>
      <w:r>
        <w:t>En partie</w:t>
      </w:r>
    </w:p>
    <w:p w14:paraId="372ACBEA" w14:textId="4F0636DE" w:rsidR="1F170D60" w:rsidRDefault="1F170D60"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5.1</w:t>
      </w:r>
      <w:r w:rsidRPr="6E6F8F54">
        <w:rPr>
          <w:color w:val="000000" w:themeColor="text1"/>
        </w:rPr>
        <w:t xml:space="preserve"> du document Modèle de maturité.</w:t>
      </w:r>
    </w:p>
    <w:p w14:paraId="4A5EF243" w14:textId="77777777" w:rsidR="1F170D60" w:rsidRDefault="1F170D60" w:rsidP="712A6DB3">
      <w:pPr>
        <w:pStyle w:val="Heading5"/>
        <w:keepNext w:val="0"/>
        <w:keepLines w:val="0"/>
        <w:spacing w:line="360" w:lineRule="auto"/>
      </w:pPr>
      <w:r>
        <w:t>Oui</w:t>
      </w:r>
    </w:p>
    <w:p w14:paraId="0FA3F546" w14:textId="5730D788" w:rsidR="1F170D60" w:rsidRDefault="1F170D60"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5.1</w:t>
      </w:r>
      <w:r w:rsidRPr="6E6F8F54">
        <w:rPr>
          <w:color w:val="000000" w:themeColor="text1"/>
        </w:rPr>
        <w:t xml:space="preserve"> du document Modèle de maturité.</w:t>
      </w:r>
    </w:p>
    <w:p w14:paraId="498B4EDC" w14:textId="2BCDDBBD" w:rsidR="3F15B233" w:rsidRDefault="3F15B233" w:rsidP="712A6DB3">
      <w:pPr>
        <w:spacing w:line="360" w:lineRule="auto"/>
      </w:pPr>
    </w:p>
    <w:p w14:paraId="69939798" w14:textId="437193D6" w:rsidR="00165EC3" w:rsidRDefault="00165EC3" w:rsidP="712A6DB3">
      <w:pPr>
        <w:spacing w:line="360" w:lineRule="auto"/>
        <w:rPr>
          <w:rFonts w:eastAsiaTheme="minorEastAsia"/>
        </w:rPr>
      </w:pPr>
      <w:r>
        <w:t xml:space="preserve">5.1b Votre ministère ou organisme dispose-t-il d’un mécanisme efficace pour examiner la rétroaction des employés </w:t>
      </w:r>
      <w:r w:rsidR="540CAA83">
        <w:t xml:space="preserve">en situation de handicap </w:t>
      </w:r>
      <w:r>
        <w:t xml:space="preserve">sur les </w:t>
      </w:r>
      <w:r w:rsidR="00842B6E">
        <w:t>solutions de mesures d’adaptation</w:t>
      </w:r>
      <w:r>
        <w:t xml:space="preserve"> </w:t>
      </w:r>
      <w:r w:rsidR="00A61F19">
        <w:t>en lieu de travail</w:t>
      </w:r>
      <w:r>
        <w:t xml:space="preserve"> et y donner suite, notamment</w:t>
      </w:r>
      <w:r w:rsidR="00371F43">
        <w:t> </w:t>
      </w:r>
      <w:r>
        <w:t xml:space="preserve">: </w:t>
      </w:r>
    </w:p>
    <w:p w14:paraId="5E2B9F46" w14:textId="1E640585" w:rsidR="00165EC3" w:rsidRPr="00E14830" w:rsidRDefault="00165EC3" w:rsidP="712A6DB3">
      <w:pPr>
        <w:pStyle w:val="ListParagraph"/>
        <w:numPr>
          <w:ilvl w:val="0"/>
          <w:numId w:val="9"/>
        </w:numPr>
        <w:spacing w:line="360" w:lineRule="auto"/>
        <w:rPr>
          <w:rFonts w:eastAsiaTheme="minorEastAsia"/>
        </w:rPr>
      </w:pPr>
      <w:r>
        <w:t xml:space="preserve">par l’entremise du processus de rétroaction exigé par le </w:t>
      </w:r>
      <w:r w:rsidRPr="712A6DB3">
        <w:rPr>
          <w:i/>
          <w:iCs/>
        </w:rPr>
        <w:t>Règlement canadien sur l</w:t>
      </w:r>
      <w:r w:rsidR="00371F43" w:rsidRPr="712A6DB3">
        <w:rPr>
          <w:i/>
          <w:iCs/>
        </w:rPr>
        <w:t>’</w:t>
      </w:r>
      <w:r w:rsidRPr="712A6DB3">
        <w:rPr>
          <w:i/>
          <w:iCs/>
        </w:rPr>
        <w:t>accessibilité</w:t>
      </w:r>
      <w:r>
        <w:t xml:space="preserve">; </w:t>
      </w:r>
    </w:p>
    <w:p w14:paraId="4A8A2056" w14:textId="77777777" w:rsidR="00165EC3" w:rsidRPr="00E14830" w:rsidRDefault="00165EC3" w:rsidP="712A6DB3">
      <w:pPr>
        <w:pStyle w:val="ListParagraph"/>
        <w:numPr>
          <w:ilvl w:val="0"/>
          <w:numId w:val="9"/>
        </w:numPr>
        <w:spacing w:line="360" w:lineRule="auto"/>
        <w:rPr>
          <w:rFonts w:eastAsiaTheme="minorEastAsia"/>
        </w:rPr>
      </w:pPr>
      <w:r>
        <w:t xml:space="preserve">par l’entremise de sondages, comme le Sondage auprès des fonctionnaires fédéraux? </w:t>
      </w:r>
    </w:p>
    <w:p w14:paraId="0D1525D3" w14:textId="77777777" w:rsidR="63736B0A" w:rsidRDefault="63736B0A" w:rsidP="712A6DB3">
      <w:pPr>
        <w:pStyle w:val="Heading5"/>
        <w:keepNext w:val="0"/>
        <w:keepLines w:val="0"/>
        <w:spacing w:line="360" w:lineRule="auto"/>
      </w:pPr>
      <w:r>
        <w:t>Non</w:t>
      </w:r>
    </w:p>
    <w:p w14:paraId="5D0E833F" w14:textId="122283DF" w:rsidR="63736B0A" w:rsidRDefault="63736B0A"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5.1</w:t>
      </w:r>
      <w:r w:rsidRPr="6E6F8F54">
        <w:rPr>
          <w:color w:val="000000" w:themeColor="text1"/>
        </w:rPr>
        <w:t xml:space="preserve"> du document Modèle de maturité.</w:t>
      </w:r>
    </w:p>
    <w:p w14:paraId="55D63A9C" w14:textId="77777777" w:rsidR="63736B0A" w:rsidRDefault="63736B0A" w:rsidP="712A6DB3">
      <w:pPr>
        <w:pStyle w:val="Heading5"/>
        <w:keepNext w:val="0"/>
        <w:keepLines w:val="0"/>
        <w:spacing w:line="360" w:lineRule="auto"/>
      </w:pPr>
      <w:r>
        <w:t>En partie</w:t>
      </w:r>
    </w:p>
    <w:p w14:paraId="1779D73B" w14:textId="7CC0AEA0" w:rsidR="63736B0A" w:rsidRDefault="63736B0A"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69318E" w:rsidRPr="6E6F8F54">
        <w:rPr>
          <w:color w:val="000000" w:themeColor="text1"/>
        </w:rPr>
        <w:t xml:space="preserve">le </w:t>
      </w:r>
      <w:r w:rsidR="3F9DB8B2" w:rsidRPr="6E6F8F54">
        <w:rPr>
          <w:color w:val="000000" w:themeColor="text1"/>
        </w:rPr>
        <w:t>PFR</w:t>
      </w:r>
      <w:r w:rsidR="0069318E" w:rsidRPr="6E6F8F54">
        <w:rPr>
          <w:color w:val="000000" w:themeColor="text1"/>
        </w:rPr>
        <w:t xml:space="preserve"> </w:t>
      </w:r>
      <w:r w:rsidR="00D84BB7" w:rsidRPr="6E6F8F54">
        <w:rPr>
          <w:color w:val="000000" w:themeColor="text1"/>
        </w:rPr>
        <w:t>5.1</w:t>
      </w:r>
      <w:r w:rsidRPr="6E6F8F54">
        <w:rPr>
          <w:color w:val="000000" w:themeColor="text1"/>
        </w:rPr>
        <w:t xml:space="preserve"> du document Modèle de maturité.</w:t>
      </w:r>
    </w:p>
    <w:p w14:paraId="62791B8D" w14:textId="77777777" w:rsidR="63736B0A" w:rsidRDefault="63736B0A" w:rsidP="712A6DB3">
      <w:pPr>
        <w:pStyle w:val="Heading5"/>
        <w:keepNext w:val="0"/>
        <w:keepLines w:val="0"/>
        <w:spacing w:line="360" w:lineRule="auto"/>
      </w:pPr>
      <w:r>
        <w:t>Oui</w:t>
      </w:r>
    </w:p>
    <w:p w14:paraId="644CC288" w14:textId="650B05AF" w:rsidR="63736B0A" w:rsidRDefault="63736B0A"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D84BB7" w:rsidRPr="6E6F8F54">
        <w:rPr>
          <w:color w:val="000000" w:themeColor="text1"/>
        </w:rPr>
        <w:t xml:space="preserve">le </w:t>
      </w:r>
      <w:r w:rsidR="3F9DB8B2" w:rsidRPr="6E6F8F54">
        <w:rPr>
          <w:color w:val="000000" w:themeColor="text1"/>
        </w:rPr>
        <w:t>PFR</w:t>
      </w:r>
      <w:r w:rsidR="00D84BB7" w:rsidRPr="6E6F8F54">
        <w:rPr>
          <w:color w:val="000000" w:themeColor="text1"/>
        </w:rPr>
        <w:t xml:space="preserve"> 5.1</w:t>
      </w:r>
      <w:r w:rsidRPr="6E6F8F54">
        <w:rPr>
          <w:color w:val="000000" w:themeColor="text1"/>
        </w:rPr>
        <w:t xml:space="preserve"> du document Modèle de maturité.</w:t>
      </w:r>
    </w:p>
    <w:p w14:paraId="310BCC21" w14:textId="5BE4324B" w:rsidR="3F15B233" w:rsidRDefault="3F15B233" w:rsidP="712A6DB3">
      <w:pPr>
        <w:spacing w:line="360" w:lineRule="auto"/>
        <w:rPr>
          <w:rFonts w:eastAsiaTheme="minorEastAsia"/>
        </w:rPr>
      </w:pPr>
    </w:p>
    <w:p w14:paraId="04D556D7" w14:textId="0B22B3AE" w:rsidR="00165EC3" w:rsidRPr="006F15E4" w:rsidRDefault="56F14AA7" w:rsidP="712A6DB3">
      <w:pPr>
        <w:pStyle w:val="Heading3"/>
        <w:keepNext w:val="0"/>
        <w:keepLines w:val="0"/>
        <w:spacing w:line="360" w:lineRule="auto"/>
      </w:pPr>
      <w:r>
        <w:lastRenderedPageBreak/>
        <w:t>Facteur de réussite principal</w:t>
      </w:r>
      <w:r w:rsidR="00371F43">
        <w:t> </w:t>
      </w:r>
      <w:r w:rsidR="00165EC3">
        <w:t>5.2 – Élaborer et mettre en œuvre des normes de service et suivre les progrès accomplis à leur égard</w:t>
      </w:r>
    </w:p>
    <w:p w14:paraId="07713772" w14:textId="0FCCC0CC" w:rsidR="00165EC3" w:rsidRPr="006F15E4" w:rsidRDefault="00165EC3" w:rsidP="712A6DB3">
      <w:pPr>
        <w:spacing w:line="360" w:lineRule="auto"/>
        <w:rPr>
          <w:rFonts w:eastAsiaTheme="minorEastAsia"/>
        </w:rPr>
      </w:pPr>
      <w:r>
        <w:t xml:space="preserve">Votre ministère ou organisme dispose-t-il de normes de service pour la prestation de </w:t>
      </w:r>
      <w:r w:rsidR="005E74E3">
        <w:t>services de mesures d’adaptation</w:t>
      </w:r>
      <w:r>
        <w:t xml:space="preserve"> </w:t>
      </w:r>
      <w:r w:rsidR="00A61F19">
        <w:t>en lieu de travail</w:t>
      </w:r>
      <w:r>
        <w:t>?</w:t>
      </w:r>
    </w:p>
    <w:p w14:paraId="35C3E63D" w14:textId="77777777" w:rsidR="32073689" w:rsidRDefault="32073689" w:rsidP="712A6DB3">
      <w:pPr>
        <w:pStyle w:val="Heading5"/>
        <w:keepNext w:val="0"/>
        <w:keepLines w:val="0"/>
        <w:spacing w:line="360" w:lineRule="auto"/>
      </w:pPr>
      <w:r>
        <w:t>Non</w:t>
      </w:r>
    </w:p>
    <w:p w14:paraId="4CCFD4E5" w14:textId="25106C03" w:rsidR="32073689" w:rsidRDefault="32073689"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D84BB7" w:rsidRPr="6E6F8F54">
        <w:rPr>
          <w:color w:val="000000" w:themeColor="text1"/>
        </w:rPr>
        <w:t xml:space="preserve">le </w:t>
      </w:r>
      <w:r w:rsidR="3F9DB8B2" w:rsidRPr="6E6F8F54">
        <w:rPr>
          <w:color w:val="000000" w:themeColor="text1"/>
        </w:rPr>
        <w:t>PFR</w:t>
      </w:r>
      <w:r w:rsidR="00D84BB7" w:rsidRPr="6E6F8F54">
        <w:rPr>
          <w:color w:val="000000" w:themeColor="text1"/>
        </w:rPr>
        <w:t xml:space="preserve"> 5.2</w:t>
      </w:r>
      <w:r w:rsidRPr="6E6F8F54">
        <w:rPr>
          <w:color w:val="000000" w:themeColor="text1"/>
        </w:rPr>
        <w:t xml:space="preserve"> du document Modèle de maturité.</w:t>
      </w:r>
    </w:p>
    <w:p w14:paraId="76ED96FE" w14:textId="77777777" w:rsidR="32073689" w:rsidRDefault="32073689" w:rsidP="712A6DB3">
      <w:pPr>
        <w:pStyle w:val="Heading5"/>
        <w:keepNext w:val="0"/>
        <w:keepLines w:val="0"/>
        <w:spacing w:line="360" w:lineRule="auto"/>
      </w:pPr>
      <w:r>
        <w:t>En partie</w:t>
      </w:r>
    </w:p>
    <w:p w14:paraId="7DE4DE14" w14:textId="0EB806FC" w:rsidR="32073689" w:rsidRDefault="32073689"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D84BB7" w:rsidRPr="6E6F8F54">
        <w:rPr>
          <w:color w:val="000000" w:themeColor="text1"/>
        </w:rPr>
        <w:t xml:space="preserve">le </w:t>
      </w:r>
      <w:r w:rsidR="3F9DB8B2" w:rsidRPr="6E6F8F54">
        <w:rPr>
          <w:color w:val="000000" w:themeColor="text1"/>
        </w:rPr>
        <w:t>PFR</w:t>
      </w:r>
      <w:r w:rsidR="00D84BB7" w:rsidRPr="6E6F8F54">
        <w:rPr>
          <w:color w:val="000000" w:themeColor="text1"/>
        </w:rPr>
        <w:t xml:space="preserve"> 5.2</w:t>
      </w:r>
      <w:r w:rsidRPr="6E6F8F54">
        <w:rPr>
          <w:color w:val="000000" w:themeColor="text1"/>
        </w:rPr>
        <w:t xml:space="preserve"> du document Modèle de maturité.</w:t>
      </w:r>
    </w:p>
    <w:p w14:paraId="4375B413" w14:textId="77777777" w:rsidR="32073689" w:rsidRDefault="32073689" w:rsidP="712A6DB3">
      <w:pPr>
        <w:pStyle w:val="Heading5"/>
        <w:keepNext w:val="0"/>
        <w:keepLines w:val="0"/>
        <w:spacing w:line="360" w:lineRule="auto"/>
      </w:pPr>
      <w:r>
        <w:t>Oui</w:t>
      </w:r>
    </w:p>
    <w:p w14:paraId="5A7A6E77" w14:textId="3C4B0A37" w:rsidR="32073689" w:rsidRDefault="32073689"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D84BB7" w:rsidRPr="6E6F8F54">
        <w:rPr>
          <w:color w:val="000000" w:themeColor="text1"/>
        </w:rPr>
        <w:t xml:space="preserve">le </w:t>
      </w:r>
      <w:r w:rsidR="3F9DB8B2" w:rsidRPr="6E6F8F54">
        <w:rPr>
          <w:color w:val="000000" w:themeColor="text1"/>
        </w:rPr>
        <w:t>PFR</w:t>
      </w:r>
      <w:r w:rsidR="00D84BB7" w:rsidRPr="6E6F8F54">
        <w:rPr>
          <w:color w:val="000000" w:themeColor="text1"/>
        </w:rPr>
        <w:t xml:space="preserve"> 5.2</w:t>
      </w:r>
      <w:r w:rsidRPr="6E6F8F54">
        <w:rPr>
          <w:color w:val="000000" w:themeColor="text1"/>
        </w:rPr>
        <w:t xml:space="preserve"> du document Modèle de maturité.</w:t>
      </w:r>
    </w:p>
    <w:p w14:paraId="64ECC468" w14:textId="7690F88F" w:rsidR="3F15B233" w:rsidRDefault="3F15B233" w:rsidP="712A6DB3">
      <w:pPr>
        <w:spacing w:line="360" w:lineRule="auto"/>
      </w:pPr>
    </w:p>
    <w:p w14:paraId="13AD0A7A" w14:textId="77777777" w:rsidR="00DE060C" w:rsidRDefault="00DE060C">
      <w:pPr>
        <w:rPr>
          <w:rFonts w:eastAsiaTheme="majorEastAsia" w:cstheme="majorBidi"/>
          <w:color w:val="2F5496"/>
          <w:sz w:val="32"/>
          <w:szCs w:val="32"/>
        </w:rPr>
      </w:pPr>
      <w:r>
        <w:br w:type="page"/>
      </w:r>
    </w:p>
    <w:p w14:paraId="20811D9F" w14:textId="7F4EF8D5" w:rsidR="00165EC3" w:rsidRPr="006F15E4" w:rsidRDefault="56F14AA7" w:rsidP="712A6DB3">
      <w:pPr>
        <w:pStyle w:val="Heading2"/>
        <w:keepNext w:val="0"/>
        <w:keepLines w:val="0"/>
        <w:spacing w:line="360" w:lineRule="auto"/>
      </w:pPr>
      <w:r>
        <w:lastRenderedPageBreak/>
        <w:t>Facteur de réussite principal</w:t>
      </w:r>
      <w:r w:rsidR="00371F43">
        <w:t> </w:t>
      </w:r>
      <w:r w:rsidR="00165EC3">
        <w:t xml:space="preserve">6 – </w:t>
      </w:r>
      <w:r w:rsidR="0D7687EF">
        <w:t>Instaurer et maintenir une culture d’appartenance qui favorise les mesures d’adaptation du lieu de travail</w:t>
      </w:r>
    </w:p>
    <w:p w14:paraId="145A2E96" w14:textId="1217CA30" w:rsidR="00165EC3" w:rsidRPr="006F15E4" w:rsidRDefault="56F14AA7" w:rsidP="712A6DB3">
      <w:pPr>
        <w:pStyle w:val="Heading3"/>
        <w:keepNext w:val="0"/>
        <w:keepLines w:val="0"/>
        <w:spacing w:line="360" w:lineRule="auto"/>
      </w:pPr>
      <w:r>
        <w:t>Facteur de réussite principal</w:t>
      </w:r>
      <w:r w:rsidR="00371F43">
        <w:t> </w:t>
      </w:r>
      <w:r w:rsidR="00165EC3">
        <w:t xml:space="preserve">6.1 – Rendre obligatoire la formation sur l’accessibilité et l’inclusion des personnes en situation de handicap </w:t>
      </w:r>
      <w:r w:rsidR="3AD63D69">
        <w:t>à l’intention de l’ensemble des employés</w:t>
      </w:r>
    </w:p>
    <w:p w14:paraId="62B9F174" w14:textId="77777777" w:rsidR="00165EC3" w:rsidRPr="006F15E4" w:rsidRDefault="00165EC3" w:rsidP="712A6DB3">
      <w:pPr>
        <w:spacing w:line="360" w:lineRule="auto"/>
        <w:rPr>
          <w:rFonts w:eastAsiaTheme="minorEastAsia"/>
        </w:rPr>
      </w:pPr>
      <w:r>
        <w:t xml:space="preserve">Votre ministère ou organisme demande-t-il à l’ensemble du personnel, y compris aux dirigeants, de suivre une formation obligatoire sur l’inclusion des personnes en situation de handicap? </w:t>
      </w:r>
    </w:p>
    <w:p w14:paraId="1852214B" w14:textId="77777777" w:rsidR="1AB41F44" w:rsidRDefault="1AB41F44" w:rsidP="712A6DB3">
      <w:pPr>
        <w:pStyle w:val="Heading5"/>
        <w:keepNext w:val="0"/>
        <w:keepLines w:val="0"/>
        <w:spacing w:line="360" w:lineRule="auto"/>
      </w:pPr>
      <w:r>
        <w:t>Non</w:t>
      </w:r>
    </w:p>
    <w:p w14:paraId="60157487" w14:textId="1C850BD8" w:rsidR="1AB41F44" w:rsidRDefault="1AB41F44"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D84BB7" w:rsidRPr="6E6F8F54">
        <w:rPr>
          <w:color w:val="000000" w:themeColor="text1"/>
        </w:rPr>
        <w:t xml:space="preserve">le </w:t>
      </w:r>
      <w:r w:rsidR="3F9DB8B2" w:rsidRPr="6E6F8F54">
        <w:rPr>
          <w:color w:val="000000" w:themeColor="text1"/>
        </w:rPr>
        <w:t>PFR</w:t>
      </w:r>
      <w:r w:rsidR="00D84BB7" w:rsidRPr="6E6F8F54">
        <w:rPr>
          <w:color w:val="000000" w:themeColor="text1"/>
        </w:rPr>
        <w:t xml:space="preserve"> </w:t>
      </w:r>
      <w:r w:rsidR="00BA7535" w:rsidRPr="6E6F8F54">
        <w:rPr>
          <w:color w:val="000000" w:themeColor="text1"/>
        </w:rPr>
        <w:t>6.1</w:t>
      </w:r>
      <w:r w:rsidRPr="6E6F8F54">
        <w:rPr>
          <w:color w:val="000000" w:themeColor="text1"/>
        </w:rPr>
        <w:t xml:space="preserve"> du document Modèle de maturité.</w:t>
      </w:r>
    </w:p>
    <w:p w14:paraId="1B5D3365" w14:textId="77777777" w:rsidR="1AB41F44" w:rsidRDefault="1AB41F44" w:rsidP="712A6DB3">
      <w:pPr>
        <w:pStyle w:val="Heading5"/>
        <w:keepNext w:val="0"/>
        <w:keepLines w:val="0"/>
        <w:spacing w:line="360" w:lineRule="auto"/>
      </w:pPr>
      <w:r>
        <w:t>En partie</w:t>
      </w:r>
    </w:p>
    <w:p w14:paraId="51670A4B" w14:textId="6AAC6B3B" w:rsidR="1AB41F44" w:rsidRDefault="1AB41F44"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6.1</w:t>
      </w:r>
      <w:r w:rsidRPr="6E6F8F54">
        <w:rPr>
          <w:color w:val="000000" w:themeColor="text1"/>
        </w:rPr>
        <w:t xml:space="preserve"> du document Modèle de maturité.</w:t>
      </w:r>
    </w:p>
    <w:p w14:paraId="1C676D79" w14:textId="77777777" w:rsidR="1AB41F44" w:rsidRDefault="1AB41F44" w:rsidP="712A6DB3">
      <w:pPr>
        <w:pStyle w:val="Heading5"/>
        <w:keepNext w:val="0"/>
        <w:keepLines w:val="0"/>
        <w:spacing w:line="360" w:lineRule="auto"/>
      </w:pPr>
      <w:r>
        <w:t>Oui</w:t>
      </w:r>
    </w:p>
    <w:p w14:paraId="2F11C84D" w14:textId="4A0B868F" w:rsidR="1AB41F44" w:rsidRDefault="1AB41F44"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w:t>
      </w:r>
      <w:r>
        <w:lastRenderedPageBreak/>
        <w:t xml:space="preserve">renseignements sur ce </w:t>
      </w:r>
      <w:r w:rsidR="41DCFF39">
        <w:t>facteur de réussite principal</w:t>
      </w:r>
      <w:r>
        <w:t xml:space="preserve">, </w:t>
      </w:r>
      <w:r w:rsidRPr="6E6F8F54">
        <w:rPr>
          <w:color w:val="000000" w:themeColor="text1"/>
        </w:rPr>
        <w:t xml:space="preserve">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6.1</w:t>
      </w:r>
      <w:r w:rsidRPr="6E6F8F54">
        <w:rPr>
          <w:color w:val="000000" w:themeColor="text1"/>
        </w:rPr>
        <w:t xml:space="preserve"> du document Modèle de maturité.</w:t>
      </w:r>
    </w:p>
    <w:p w14:paraId="0B6CD421" w14:textId="5852A968" w:rsidR="3F15B233" w:rsidRDefault="3F15B233" w:rsidP="712A6DB3">
      <w:pPr>
        <w:spacing w:line="360" w:lineRule="auto"/>
      </w:pPr>
    </w:p>
    <w:p w14:paraId="4B8EFEE8" w14:textId="5569469E" w:rsidR="00165EC3" w:rsidRPr="006F15E4" w:rsidRDefault="56F14AA7" w:rsidP="712A6DB3">
      <w:pPr>
        <w:pStyle w:val="Heading3"/>
        <w:keepNext w:val="0"/>
        <w:keepLines w:val="0"/>
        <w:spacing w:line="360" w:lineRule="auto"/>
      </w:pPr>
      <w:r>
        <w:t>Facteur de réussite principal</w:t>
      </w:r>
      <w:r w:rsidR="00371F43">
        <w:t> </w:t>
      </w:r>
      <w:r w:rsidR="00165EC3">
        <w:t xml:space="preserve">6.2 – </w:t>
      </w:r>
      <w:r w:rsidR="513F0462">
        <w:t>Offrir de la formation ciblée aux employés qui participent à la prestation de services de mesures d’adaptation du lieu de travail, notamment les gestionnaires</w:t>
      </w:r>
    </w:p>
    <w:p w14:paraId="1BA9A5DB" w14:textId="3526E192" w:rsidR="00165EC3" w:rsidRDefault="00165EC3" w:rsidP="712A6DB3">
      <w:pPr>
        <w:spacing w:line="360" w:lineRule="auto"/>
      </w:pPr>
      <w:r>
        <w:t xml:space="preserve">Votre ministère ou organisme dispense-t-il une formation adaptée au processus et aux procédures d’adaptation </w:t>
      </w:r>
      <w:r w:rsidR="00A61F19">
        <w:t>en lieu de travail</w:t>
      </w:r>
      <w:r>
        <w:t>, spécifiquement destinée aux gestionnaires et facilitateurs de services?</w:t>
      </w:r>
    </w:p>
    <w:p w14:paraId="73B0A9DE" w14:textId="77777777" w:rsidR="09F86E8A" w:rsidRDefault="09F86E8A" w:rsidP="712A6DB3">
      <w:pPr>
        <w:pStyle w:val="Heading5"/>
        <w:keepNext w:val="0"/>
        <w:keepLines w:val="0"/>
        <w:spacing w:line="360" w:lineRule="auto"/>
      </w:pPr>
      <w:r>
        <w:t>Non</w:t>
      </w:r>
    </w:p>
    <w:p w14:paraId="331829D8" w14:textId="2D6DA92F" w:rsidR="09F86E8A" w:rsidRDefault="09F86E8A"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6.2</w:t>
      </w:r>
      <w:r w:rsidRPr="6E6F8F54">
        <w:rPr>
          <w:color w:val="000000" w:themeColor="text1"/>
        </w:rPr>
        <w:t xml:space="preserve"> du document Modèle de maturité.</w:t>
      </w:r>
    </w:p>
    <w:p w14:paraId="518AEB90" w14:textId="77777777" w:rsidR="09F86E8A" w:rsidRDefault="09F86E8A" w:rsidP="712A6DB3">
      <w:pPr>
        <w:pStyle w:val="Heading5"/>
        <w:keepNext w:val="0"/>
        <w:keepLines w:val="0"/>
        <w:spacing w:line="360" w:lineRule="auto"/>
      </w:pPr>
      <w:r>
        <w:t>En partie</w:t>
      </w:r>
    </w:p>
    <w:p w14:paraId="2A2AB924" w14:textId="71C6FE0B" w:rsidR="09F86E8A" w:rsidRDefault="09F86E8A"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6.2</w:t>
      </w:r>
      <w:r w:rsidR="00DE060C" w:rsidRPr="6E6F8F54">
        <w:rPr>
          <w:color w:val="000000" w:themeColor="text1"/>
        </w:rPr>
        <w:t xml:space="preserve"> </w:t>
      </w:r>
      <w:r w:rsidRPr="6E6F8F54">
        <w:rPr>
          <w:color w:val="000000" w:themeColor="text1"/>
        </w:rPr>
        <w:t>du document Modèle de maturité.</w:t>
      </w:r>
    </w:p>
    <w:p w14:paraId="726A22DC" w14:textId="77777777" w:rsidR="09F86E8A" w:rsidRDefault="09F86E8A" w:rsidP="712A6DB3">
      <w:pPr>
        <w:pStyle w:val="Heading5"/>
        <w:keepNext w:val="0"/>
        <w:keepLines w:val="0"/>
        <w:spacing w:line="360" w:lineRule="auto"/>
      </w:pPr>
      <w:r>
        <w:t>Oui</w:t>
      </w:r>
    </w:p>
    <w:p w14:paraId="411A8B01" w14:textId="7F443B13" w:rsidR="09F86E8A" w:rsidRDefault="09F86E8A"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6.2</w:t>
      </w:r>
      <w:r w:rsidR="00DE060C" w:rsidRPr="6E6F8F54">
        <w:rPr>
          <w:color w:val="000000" w:themeColor="text1"/>
        </w:rPr>
        <w:t xml:space="preserve"> </w:t>
      </w:r>
      <w:r w:rsidRPr="6E6F8F54">
        <w:rPr>
          <w:color w:val="000000" w:themeColor="text1"/>
        </w:rPr>
        <w:t>du document Modèle de maturité.</w:t>
      </w:r>
    </w:p>
    <w:p w14:paraId="19D5A0B4" w14:textId="1427FA56" w:rsidR="3F15B233" w:rsidRDefault="3F15B233" w:rsidP="712A6DB3">
      <w:pPr>
        <w:spacing w:line="360" w:lineRule="auto"/>
      </w:pPr>
    </w:p>
    <w:p w14:paraId="4FAA7317" w14:textId="3E9574BE" w:rsidR="00165EC3" w:rsidRPr="006F15E4" w:rsidRDefault="56F14AA7" w:rsidP="712A6DB3">
      <w:pPr>
        <w:pStyle w:val="Heading3"/>
        <w:keepNext w:val="0"/>
        <w:keepLines w:val="0"/>
        <w:spacing w:line="360" w:lineRule="auto"/>
      </w:pPr>
      <w:r>
        <w:t>Facteur de réussite principal</w:t>
      </w:r>
      <w:r w:rsidR="00371F43">
        <w:t> </w:t>
      </w:r>
      <w:r w:rsidR="00165EC3">
        <w:t xml:space="preserve">6.3 – Adopter </w:t>
      </w:r>
      <w:r w:rsidR="2677625B">
        <w:t>l'</w:t>
      </w:r>
      <w:r w:rsidR="00165EC3">
        <w:t>approche «</w:t>
      </w:r>
      <w:r w:rsidR="00371F43">
        <w:t> </w:t>
      </w:r>
      <w:r w:rsidR="00165EC3">
        <w:t>rien sans nous</w:t>
      </w:r>
      <w:r w:rsidR="00371F43">
        <w:t> </w:t>
      </w:r>
      <w:r w:rsidR="00165EC3">
        <w:t>»</w:t>
      </w:r>
    </w:p>
    <w:p w14:paraId="590E27F3" w14:textId="2206B8EA" w:rsidR="00165EC3" w:rsidRPr="006F15E4" w:rsidRDefault="00165EC3" w:rsidP="712A6DB3">
      <w:pPr>
        <w:spacing w:line="360" w:lineRule="auto"/>
        <w:rPr>
          <w:rFonts w:eastAsiaTheme="minorEastAsia"/>
        </w:rPr>
      </w:pPr>
      <w:r>
        <w:t xml:space="preserve">Votre ministère ou organisme sollicite-t-il l’avis et la rétroaction des employés en situation de handicap concernant les </w:t>
      </w:r>
      <w:r w:rsidR="00842B6E">
        <w:t>solutions de mesures d’adaptation</w:t>
      </w:r>
      <w:r>
        <w:t xml:space="preserve"> </w:t>
      </w:r>
      <w:r w:rsidR="00A61F19">
        <w:t>en lieu de travail</w:t>
      </w:r>
      <w:r>
        <w:t xml:space="preserve">? </w:t>
      </w:r>
    </w:p>
    <w:p w14:paraId="1725B322" w14:textId="77777777" w:rsidR="1DF5F752" w:rsidRDefault="1DF5F752" w:rsidP="712A6DB3">
      <w:pPr>
        <w:pStyle w:val="Heading5"/>
        <w:keepNext w:val="0"/>
        <w:keepLines w:val="0"/>
        <w:spacing w:line="360" w:lineRule="auto"/>
      </w:pPr>
      <w:r>
        <w:t>Non</w:t>
      </w:r>
    </w:p>
    <w:p w14:paraId="198B1857" w14:textId="1BE4DD14" w:rsidR="1DF5F752" w:rsidRDefault="1DF5F752"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6.3</w:t>
      </w:r>
      <w:r w:rsidR="006F4365" w:rsidRPr="6E6F8F54">
        <w:rPr>
          <w:color w:val="000000" w:themeColor="text1"/>
        </w:rPr>
        <w:t xml:space="preserve"> </w:t>
      </w:r>
      <w:r w:rsidRPr="6E6F8F54">
        <w:rPr>
          <w:color w:val="000000" w:themeColor="text1"/>
        </w:rPr>
        <w:t>du document Modèle de maturité.</w:t>
      </w:r>
    </w:p>
    <w:p w14:paraId="3D84D4AE" w14:textId="77777777" w:rsidR="1DF5F752" w:rsidRDefault="1DF5F752" w:rsidP="712A6DB3">
      <w:pPr>
        <w:pStyle w:val="Heading5"/>
        <w:keepNext w:val="0"/>
        <w:keepLines w:val="0"/>
        <w:spacing w:line="360" w:lineRule="auto"/>
      </w:pPr>
      <w:r>
        <w:t>En partie</w:t>
      </w:r>
    </w:p>
    <w:p w14:paraId="251BAF21" w14:textId="052EF92F" w:rsidR="1DF5F752" w:rsidRDefault="1DF5F752"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6.3</w:t>
      </w:r>
      <w:r w:rsidR="006F4365" w:rsidRPr="6E6F8F54">
        <w:rPr>
          <w:color w:val="000000" w:themeColor="text1"/>
        </w:rPr>
        <w:t xml:space="preserve"> </w:t>
      </w:r>
      <w:r w:rsidRPr="6E6F8F54">
        <w:rPr>
          <w:color w:val="000000" w:themeColor="text1"/>
        </w:rPr>
        <w:t>du document Modèle de maturité.</w:t>
      </w:r>
    </w:p>
    <w:p w14:paraId="5B7A1993" w14:textId="77777777" w:rsidR="1DF5F752" w:rsidRDefault="1DF5F752" w:rsidP="712A6DB3">
      <w:pPr>
        <w:pStyle w:val="Heading5"/>
        <w:keepNext w:val="0"/>
        <w:keepLines w:val="0"/>
        <w:spacing w:line="360" w:lineRule="auto"/>
      </w:pPr>
      <w:r>
        <w:t>Oui</w:t>
      </w:r>
    </w:p>
    <w:p w14:paraId="50EC2AA6" w14:textId="63AED71F" w:rsidR="1DF5F752" w:rsidRDefault="1DF5F752"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6.3</w:t>
      </w:r>
      <w:r w:rsidR="006F4365" w:rsidRPr="6E6F8F54">
        <w:rPr>
          <w:color w:val="000000" w:themeColor="text1"/>
        </w:rPr>
        <w:t xml:space="preserve"> </w:t>
      </w:r>
      <w:r w:rsidRPr="6E6F8F54">
        <w:rPr>
          <w:color w:val="000000" w:themeColor="text1"/>
        </w:rPr>
        <w:t>du document Modèle de maturité.</w:t>
      </w:r>
    </w:p>
    <w:p w14:paraId="3340F4EC" w14:textId="11947F0A" w:rsidR="3F15B233" w:rsidRDefault="3F15B233" w:rsidP="712A6DB3">
      <w:pPr>
        <w:spacing w:line="360" w:lineRule="auto"/>
      </w:pPr>
    </w:p>
    <w:p w14:paraId="66FDACDE" w14:textId="3F3D7C4E" w:rsidR="00165EC3" w:rsidRPr="006F15E4" w:rsidRDefault="56F14AA7" w:rsidP="712A6DB3">
      <w:pPr>
        <w:pStyle w:val="Heading2"/>
        <w:keepNext w:val="0"/>
        <w:keepLines w:val="0"/>
        <w:spacing w:line="360" w:lineRule="auto"/>
      </w:pPr>
      <w:r>
        <w:lastRenderedPageBreak/>
        <w:t>Facteur de réussite principal</w:t>
      </w:r>
      <w:r w:rsidR="00371F43">
        <w:t> </w:t>
      </w:r>
      <w:r w:rsidR="00165EC3">
        <w:t xml:space="preserve">7 – </w:t>
      </w:r>
      <w:r w:rsidR="35AC4279">
        <w:t>Déterminer et communiquer clairement la personne responsable des mesures d’adaptation du lieu de travail dans l’organisation</w:t>
      </w:r>
    </w:p>
    <w:p w14:paraId="2CDDA3C8" w14:textId="250CC086" w:rsidR="00165EC3" w:rsidRPr="006F15E4" w:rsidRDefault="56F14AA7" w:rsidP="712A6DB3">
      <w:pPr>
        <w:pStyle w:val="Heading3"/>
        <w:keepNext w:val="0"/>
        <w:keepLines w:val="0"/>
        <w:spacing w:line="360" w:lineRule="auto"/>
      </w:pPr>
      <w:r>
        <w:t>Facteur de réussite principal</w:t>
      </w:r>
      <w:r w:rsidR="00371F43">
        <w:t> </w:t>
      </w:r>
      <w:r w:rsidR="00165EC3">
        <w:t xml:space="preserve">7.1 – </w:t>
      </w:r>
      <w:r w:rsidR="493BD06C">
        <w:t>Désigner un seul cadre qui supervisera la mise en œuvre du processus intégral lié aux mesures d’adaptation du lieu de travail</w:t>
      </w:r>
    </w:p>
    <w:p w14:paraId="4DE0EF0C" w14:textId="667C7C9C" w:rsidR="00165EC3" w:rsidRPr="006F15E4" w:rsidRDefault="00165EC3" w:rsidP="712A6DB3">
      <w:pPr>
        <w:spacing w:line="360" w:lineRule="auto"/>
        <w:rPr>
          <w:rFonts w:eastAsiaTheme="minorEastAsia"/>
        </w:rPr>
      </w:pPr>
      <w:r>
        <w:t xml:space="preserve">Votre ministère ou organisme a-t-il nommé un cadre supérieur responsable de l’ensemble de la prestation des </w:t>
      </w:r>
      <w:r w:rsidR="005E74E3">
        <w:t>services de mesures d’adaptation</w:t>
      </w:r>
      <w:r>
        <w:t xml:space="preserve"> </w:t>
      </w:r>
      <w:r w:rsidR="00A61F19">
        <w:t>en lieu de travail</w:t>
      </w:r>
      <w:r>
        <w:t>?</w:t>
      </w:r>
    </w:p>
    <w:p w14:paraId="67F60E9A" w14:textId="77777777" w:rsidR="7C46A593" w:rsidRDefault="7C46A593" w:rsidP="712A6DB3">
      <w:pPr>
        <w:pStyle w:val="Heading5"/>
        <w:keepNext w:val="0"/>
        <w:keepLines w:val="0"/>
        <w:spacing w:line="360" w:lineRule="auto"/>
      </w:pPr>
      <w:r>
        <w:t>Non</w:t>
      </w:r>
    </w:p>
    <w:p w14:paraId="61EDA565" w14:textId="2C97FE6B" w:rsidR="7C46A593" w:rsidRDefault="7C46A593"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7.1</w:t>
      </w:r>
      <w:r w:rsidR="006F4365" w:rsidRPr="6E6F8F54">
        <w:rPr>
          <w:color w:val="000000" w:themeColor="text1"/>
        </w:rPr>
        <w:t xml:space="preserve"> </w:t>
      </w:r>
      <w:r w:rsidRPr="6E6F8F54">
        <w:rPr>
          <w:color w:val="000000" w:themeColor="text1"/>
        </w:rPr>
        <w:t>du document Modèle de maturité.</w:t>
      </w:r>
    </w:p>
    <w:p w14:paraId="500C5A5D" w14:textId="77777777" w:rsidR="7C46A593" w:rsidRDefault="7C46A593" w:rsidP="712A6DB3">
      <w:pPr>
        <w:pStyle w:val="Heading5"/>
        <w:keepNext w:val="0"/>
        <w:keepLines w:val="0"/>
        <w:spacing w:line="360" w:lineRule="auto"/>
      </w:pPr>
      <w:r>
        <w:t>En partie</w:t>
      </w:r>
    </w:p>
    <w:p w14:paraId="757D5A3A" w14:textId="37A8425A" w:rsidR="7C46A593" w:rsidRDefault="7C46A593"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7.1</w:t>
      </w:r>
      <w:r w:rsidR="006F4365" w:rsidRPr="6E6F8F54">
        <w:rPr>
          <w:color w:val="000000" w:themeColor="text1"/>
        </w:rPr>
        <w:t xml:space="preserve"> </w:t>
      </w:r>
      <w:r w:rsidRPr="6E6F8F54">
        <w:rPr>
          <w:color w:val="000000" w:themeColor="text1"/>
        </w:rPr>
        <w:t>du document Modèle de maturité.</w:t>
      </w:r>
    </w:p>
    <w:p w14:paraId="68BF3E76" w14:textId="77777777" w:rsidR="7C46A593" w:rsidRDefault="7C46A593" w:rsidP="712A6DB3">
      <w:pPr>
        <w:pStyle w:val="Heading5"/>
        <w:keepNext w:val="0"/>
        <w:keepLines w:val="0"/>
        <w:spacing w:line="360" w:lineRule="auto"/>
      </w:pPr>
      <w:r>
        <w:t>Oui</w:t>
      </w:r>
    </w:p>
    <w:p w14:paraId="155F2928" w14:textId="54418710" w:rsidR="7C46A593" w:rsidRDefault="7C46A593"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7.1</w:t>
      </w:r>
      <w:r w:rsidR="006F4365" w:rsidRPr="6E6F8F54">
        <w:rPr>
          <w:color w:val="000000" w:themeColor="text1"/>
        </w:rPr>
        <w:t xml:space="preserve"> </w:t>
      </w:r>
      <w:r w:rsidRPr="6E6F8F54">
        <w:rPr>
          <w:color w:val="000000" w:themeColor="text1"/>
        </w:rPr>
        <w:t>du document Modèle de maturité.</w:t>
      </w:r>
    </w:p>
    <w:p w14:paraId="779D8B67" w14:textId="69493A8C" w:rsidR="00FC5636" w:rsidRPr="00FC5636" w:rsidRDefault="56F14AA7" w:rsidP="712A6DB3">
      <w:pPr>
        <w:pStyle w:val="Heading3"/>
        <w:keepNext w:val="0"/>
        <w:keepLines w:val="0"/>
        <w:spacing w:line="360" w:lineRule="auto"/>
      </w:pPr>
      <w:r>
        <w:lastRenderedPageBreak/>
        <w:t>Facteur de réussite principal</w:t>
      </w:r>
      <w:r w:rsidR="00371F43">
        <w:t> </w:t>
      </w:r>
      <w:r w:rsidR="00FC5636">
        <w:t xml:space="preserve">7.2 – </w:t>
      </w:r>
      <w:r w:rsidR="52857623">
        <w:t>Faire en sorte que les cadres chargés des fonctions de facilitation de services soient responsables de leurs domaines et promouvoir leur collaboration avec le cadre responsable du processus global de prestation de services de mesures d’adaptation du lieu de travail</w:t>
      </w:r>
    </w:p>
    <w:p w14:paraId="71F9D4FE" w14:textId="2C0FE0FE" w:rsidR="00FC5636" w:rsidRPr="00FC5636" w:rsidRDefault="00FC5636" w:rsidP="712A6DB3">
      <w:pPr>
        <w:spacing w:line="360" w:lineRule="auto"/>
        <w:rPr>
          <w:rFonts w:eastAsiaTheme="minorEastAsia"/>
        </w:rPr>
      </w:pPr>
      <w:r>
        <w:t xml:space="preserve">Votre ministère ou organisme a-t-il clairement défini les responsabilités des cadres supérieurs chargés de la facilitation des </w:t>
      </w:r>
      <w:r w:rsidR="005E74E3">
        <w:t>services de mesures d’adaptation</w:t>
      </w:r>
      <w:r>
        <w:t xml:space="preserve"> </w:t>
      </w:r>
      <w:r w:rsidR="00A61F19">
        <w:t>en lieu de travail</w:t>
      </w:r>
      <w:r>
        <w:t xml:space="preserve">? Votre ministère ou organisme favorise-t-il leur collaboration avec le cadre supérieur responsable du processus de prise de mesures d’adaptation </w:t>
      </w:r>
      <w:r w:rsidR="00A61F19">
        <w:t>en lieu de travail</w:t>
      </w:r>
      <w:r>
        <w:t xml:space="preserve"> pour les employés en situation de handicap?</w:t>
      </w:r>
    </w:p>
    <w:p w14:paraId="13B090D1" w14:textId="77777777" w:rsidR="1163E80F" w:rsidRDefault="1163E80F" w:rsidP="712A6DB3">
      <w:pPr>
        <w:pStyle w:val="Heading5"/>
        <w:keepNext w:val="0"/>
        <w:keepLines w:val="0"/>
        <w:spacing w:line="360" w:lineRule="auto"/>
      </w:pPr>
      <w:r>
        <w:t>Non</w:t>
      </w:r>
    </w:p>
    <w:p w14:paraId="4C9D1024" w14:textId="72502024" w:rsidR="1163E80F" w:rsidRDefault="1163E80F"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7.2</w:t>
      </w:r>
      <w:r w:rsidR="006F4365" w:rsidRPr="6E6F8F54">
        <w:rPr>
          <w:color w:val="000000" w:themeColor="text1"/>
        </w:rPr>
        <w:t xml:space="preserve"> </w:t>
      </w:r>
      <w:r w:rsidRPr="6E6F8F54">
        <w:rPr>
          <w:color w:val="000000" w:themeColor="text1"/>
        </w:rPr>
        <w:t>du document Modèle de maturité.</w:t>
      </w:r>
    </w:p>
    <w:p w14:paraId="06E3D446" w14:textId="77777777" w:rsidR="1163E80F" w:rsidRDefault="1163E80F" w:rsidP="712A6DB3">
      <w:pPr>
        <w:pStyle w:val="Heading5"/>
        <w:keepNext w:val="0"/>
        <w:keepLines w:val="0"/>
        <w:spacing w:line="360" w:lineRule="auto"/>
      </w:pPr>
      <w:r>
        <w:t>En partie</w:t>
      </w:r>
    </w:p>
    <w:p w14:paraId="7F9CF7F7" w14:textId="5B3E9E57" w:rsidR="1163E80F" w:rsidRDefault="1163E80F"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7.2</w:t>
      </w:r>
      <w:r w:rsidR="006F4365" w:rsidRPr="6E6F8F54">
        <w:rPr>
          <w:color w:val="000000" w:themeColor="text1"/>
        </w:rPr>
        <w:t xml:space="preserve"> </w:t>
      </w:r>
      <w:r w:rsidRPr="6E6F8F54">
        <w:rPr>
          <w:color w:val="000000" w:themeColor="text1"/>
        </w:rPr>
        <w:t>du document Modèle de maturité.</w:t>
      </w:r>
    </w:p>
    <w:p w14:paraId="75810FDE" w14:textId="77777777" w:rsidR="1163E80F" w:rsidRDefault="1163E80F" w:rsidP="712A6DB3">
      <w:pPr>
        <w:pStyle w:val="Heading5"/>
        <w:keepNext w:val="0"/>
        <w:keepLines w:val="0"/>
        <w:spacing w:line="360" w:lineRule="auto"/>
      </w:pPr>
      <w:r>
        <w:t>Oui</w:t>
      </w:r>
    </w:p>
    <w:p w14:paraId="65E37849" w14:textId="0416CC72" w:rsidR="1163E80F" w:rsidRDefault="1163E80F" w:rsidP="5F19E51E">
      <w:pPr>
        <w:spacing w:line="360" w:lineRule="auto"/>
        <w:rPr>
          <w:color w:val="000000" w:themeColor="text1"/>
        </w:rPr>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w:t>
      </w:r>
      <w:r>
        <w:lastRenderedPageBreak/>
        <w:t xml:space="preserve">renseignements sur ce </w:t>
      </w:r>
      <w:r w:rsidR="41DCFF39">
        <w:t>facteur de réussite principal</w:t>
      </w:r>
      <w:r>
        <w:t xml:space="preserve">, </w:t>
      </w:r>
      <w:r w:rsidRPr="6E6F8F54">
        <w:rPr>
          <w:color w:val="000000" w:themeColor="text1"/>
        </w:rPr>
        <w:t xml:space="preserve">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7.2</w:t>
      </w:r>
      <w:r w:rsidR="006F4365" w:rsidRPr="6E6F8F54">
        <w:rPr>
          <w:color w:val="000000" w:themeColor="text1"/>
        </w:rPr>
        <w:t xml:space="preserve"> </w:t>
      </w:r>
      <w:r w:rsidRPr="6E6F8F54">
        <w:rPr>
          <w:color w:val="000000" w:themeColor="text1"/>
        </w:rPr>
        <w:t>du document Modèle de maturité.</w:t>
      </w:r>
    </w:p>
    <w:p w14:paraId="62EEAAE0" w14:textId="69D52E98" w:rsidR="3F15B233" w:rsidRDefault="3F15B233" w:rsidP="712A6DB3">
      <w:pPr>
        <w:spacing w:line="360" w:lineRule="auto"/>
      </w:pPr>
    </w:p>
    <w:p w14:paraId="0064F566" w14:textId="6FE0AB4A" w:rsidR="00FC5636" w:rsidRPr="00FC5636" w:rsidRDefault="56F14AA7" w:rsidP="712A6DB3">
      <w:pPr>
        <w:pStyle w:val="Heading3"/>
        <w:keepNext w:val="0"/>
        <w:keepLines w:val="0"/>
        <w:spacing w:line="360" w:lineRule="auto"/>
      </w:pPr>
      <w:r>
        <w:t>Facteur de réussite principal</w:t>
      </w:r>
      <w:r w:rsidR="00371F43">
        <w:t> </w:t>
      </w:r>
      <w:r w:rsidR="00FC5636">
        <w:t xml:space="preserve">7.3 – </w:t>
      </w:r>
      <w:r w:rsidR="40599EFA">
        <w:t>Adopter un cadre de responsabilisation clair et transparent pour les hauts dirigeants de votre organisation</w:t>
      </w:r>
    </w:p>
    <w:p w14:paraId="3C26F18B" w14:textId="0255DDAC" w:rsidR="00FC5636" w:rsidRPr="00FC5636" w:rsidRDefault="00FC5636" w:rsidP="712A6DB3">
      <w:pPr>
        <w:spacing w:line="360" w:lineRule="auto"/>
        <w:rPr>
          <w:rFonts w:eastAsiaTheme="minorEastAsia"/>
        </w:rPr>
      </w:pPr>
      <w:r>
        <w:t>Votre ministère ou organisme dispose-t-il d’un cadre de responsabilisation permettant aux hauts dirigeants de promouvoir l’accessibilité et d’intégrer une approche d’«</w:t>
      </w:r>
      <w:r w:rsidR="00371F43">
        <w:t> </w:t>
      </w:r>
      <w:r>
        <w:t>inclusion dès la conception</w:t>
      </w:r>
      <w:r w:rsidR="00371F43">
        <w:t> </w:t>
      </w:r>
      <w:r>
        <w:t>» aux tables de gouvernance de la haute direction ministérielle?</w:t>
      </w:r>
    </w:p>
    <w:p w14:paraId="7131F73B" w14:textId="77777777" w:rsidR="2864D1F1" w:rsidRDefault="2864D1F1" w:rsidP="712A6DB3">
      <w:pPr>
        <w:pStyle w:val="Heading5"/>
        <w:keepNext w:val="0"/>
        <w:keepLines w:val="0"/>
        <w:spacing w:line="360" w:lineRule="auto"/>
      </w:pPr>
      <w:r>
        <w:t>Non</w:t>
      </w:r>
    </w:p>
    <w:p w14:paraId="74A03E86" w14:textId="75255A3C" w:rsidR="2864D1F1" w:rsidRDefault="2864D1F1" w:rsidP="5F19E51E">
      <w:pPr>
        <w:spacing w:line="360" w:lineRule="auto"/>
        <w:rPr>
          <w:color w:val="000000" w:themeColor="text1"/>
        </w:rPr>
      </w:pPr>
      <w:r w:rsidRPr="6E6F8F54">
        <w:rPr>
          <w:b/>
          <w:bCs/>
          <w:color w:val="000000" w:themeColor="text1"/>
        </w:rPr>
        <w:t>Passez à l’action!</w:t>
      </w:r>
      <w:r w:rsidRPr="6E6F8F54">
        <w:rPr>
          <w:color w:val="000000" w:themeColor="text1"/>
        </w:rPr>
        <w:t xml:space="preserve"> L’intégration de ce </w:t>
      </w:r>
      <w:r w:rsidR="41DCFF39" w:rsidRPr="6E6F8F54">
        <w:rPr>
          <w:color w:val="000000" w:themeColor="text1"/>
        </w:rPr>
        <w:t>facteur de réussite principal</w:t>
      </w:r>
      <w:r w:rsidRPr="6E6F8F54">
        <w:rPr>
          <w:color w:val="000000" w:themeColor="text1"/>
        </w:rPr>
        <w:t xml:space="preserve"> dans votre ministère ou organisme peut grandement améliorer la prestation de </w:t>
      </w:r>
      <w:r w:rsidR="005E74E3" w:rsidRPr="6E6F8F54">
        <w:rPr>
          <w:color w:val="000000" w:themeColor="text1"/>
        </w:rPr>
        <w:t>services de mesures d’adaptation</w:t>
      </w:r>
      <w:r w:rsidRPr="6E6F8F54">
        <w:rPr>
          <w:color w:val="000000" w:themeColor="text1"/>
        </w:rPr>
        <w:t xml:space="preserve"> </w:t>
      </w:r>
      <w:r w:rsidR="00A61F19" w:rsidRPr="6E6F8F54">
        <w:rPr>
          <w:color w:val="000000" w:themeColor="text1"/>
        </w:rPr>
        <w:t>en lieu de travail</w:t>
      </w:r>
      <w:r w:rsidRPr="6E6F8F54">
        <w:rPr>
          <w:color w:val="000000" w:themeColor="text1"/>
        </w:rPr>
        <w:t xml:space="preserve">. Pour obtenir de plus amples renseignements sur la façon de mettre en œuvre ce </w:t>
      </w:r>
      <w:r w:rsidR="41DCFF39" w:rsidRPr="6E6F8F54">
        <w:rPr>
          <w:color w:val="000000" w:themeColor="text1"/>
        </w:rPr>
        <w:t>facteur de réussite principal</w:t>
      </w:r>
      <w:r w:rsidRPr="6E6F8F54">
        <w:rPr>
          <w:color w:val="000000" w:themeColor="text1"/>
        </w:rPr>
        <w:t xml:space="preserve">, veuillez consulter </w:t>
      </w:r>
      <w:r w:rsidR="00BA7535" w:rsidRPr="6E6F8F54">
        <w:rPr>
          <w:color w:val="000000" w:themeColor="text1"/>
        </w:rPr>
        <w:t xml:space="preserve">le </w:t>
      </w:r>
      <w:r w:rsidR="3F9DB8B2" w:rsidRPr="6E6F8F54">
        <w:rPr>
          <w:color w:val="000000" w:themeColor="text1"/>
        </w:rPr>
        <w:t>PFR</w:t>
      </w:r>
      <w:r w:rsidR="00BA7535" w:rsidRPr="6E6F8F54">
        <w:rPr>
          <w:color w:val="000000" w:themeColor="text1"/>
        </w:rPr>
        <w:t xml:space="preserve"> 7.3</w:t>
      </w:r>
      <w:r w:rsidR="006F4365" w:rsidRPr="6E6F8F54">
        <w:rPr>
          <w:color w:val="000000" w:themeColor="text1"/>
        </w:rPr>
        <w:t xml:space="preserve"> </w:t>
      </w:r>
      <w:r w:rsidRPr="6E6F8F54">
        <w:rPr>
          <w:color w:val="000000" w:themeColor="text1"/>
        </w:rPr>
        <w:t>du document Modèle de maturité.</w:t>
      </w:r>
    </w:p>
    <w:p w14:paraId="075A0573" w14:textId="77777777" w:rsidR="2864D1F1" w:rsidRDefault="2864D1F1" w:rsidP="712A6DB3">
      <w:pPr>
        <w:pStyle w:val="Heading5"/>
        <w:keepNext w:val="0"/>
        <w:keepLines w:val="0"/>
        <w:spacing w:line="360" w:lineRule="auto"/>
      </w:pPr>
      <w:r>
        <w:t>En partie</w:t>
      </w:r>
    </w:p>
    <w:p w14:paraId="21EF80D1" w14:textId="106912BA" w:rsidR="2864D1F1" w:rsidRDefault="2864D1F1" w:rsidP="5F19E51E">
      <w:pPr>
        <w:spacing w:line="360" w:lineRule="auto"/>
        <w:rPr>
          <w:color w:val="000000" w:themeColor="text1"/>
        </w:rPr>
      </w:pPr>
      <w:r w:rsidRPr="6E6F8F54">
        <w:rPr>
          <w:b/>
          <w:bCs/>
          <w:color w:val="000000" w:themeColor="text1"/>
        </w:rPr>
        <w:t>Formidable!</w:t>
      </w:r>
      <w:r w:rsidRPr="6E6F8F54">
        <w:rPr>
          <w:color w:val="000000" w:themeColor="text1"/>
        </w:rPr>
        <w:t xml:space="preserve"> Votre ministère ou organisme est sur la bonne voie. Il reste cependant des mesures à prendre pour mettre en œuvre ce </w:t>
      </w:r>
      <w:r w:rsidR="41DCFF39" w:rsidRPr="6E6F8F54">
        <w:rPr>
          <w:color w:val="000000" w:themeColor="text1"/>
        </w:rPr>
        <w:t>facteur de réussite principal</w:t>
      </w:r>
      <w:r w:rsidRPr="6E6F8F54">
        <w:rPr>
          <w:color w:val="000000" w:themeColor="text1"/>
        </w:rPr>
        <w:t xml:space="preserve"> dans votre organisation. Pour obtenir de plus amples renseignements sur la façon de mettre en place ce </w:t>
      </w:r>
      <w:r w:rsidR="41DCFF39" w:rsidRPr="6E6F8F54">
        <w:rPr>
          <w:color w:val="000000" w:themeColor="text1"/>
        </w:rPr>
        <w:t>facteur de réussite principal</w:t>
      </w:r>
      <w:r w:rsidRPr="6E6F8F54">
        <w:rPr>
          <w:color w:val="000000" w:themeColor="text1"/>
        </w:rPr>
        <w:t xml:space="preserve">, veuillez consulter </w:t>
      </w:r>
      <w:r w:rsidR="00E52DEE" w:rsidRPr="6E6F8F54">
        <w:rPr>
          <w:color w:val="000000" w:themeColor="text1"/>
        </w:rPr>
        <w:t xml:space="preserve">le </w:t>
      </w:r>
      <w:r w:rsidR="3F9DB8B2" w:rsidRPr="6E6F8F54">
        <w:rPr>
          <w:color w:val="000000" w:themeColor="text1"/>
        </w:rPr>
        <w:t>PFR</w:t>
      </w:r>
      <w:r w:rsidR="00E52DEE" w:rsidRPr="6E6F8F54">
        <w:rPr>
          <w:color w:val="000000" w:themeColor="text1"/>
        </w:rPr>
        <w:t xml:space="preserve"> 7.3</w:t>
      </w:r>
      <w:r w:rsidR="006F4365" w:rsidRPr="6E6F8F54">
        <w:rPr>
          <w:color w:val="000000" w:themeColor="text1"/>
        </w:rPr>
        <w:t xml:space="preserve"> </w:t>
      </w:r>
      <w:r w:rsidRPr="6E6F8F54">
        <w:rPr>
          <w:color w:val="000000" w:themeColor="text1"/>
        </w:rPr>
        <w:t>du document Modèle de maturité.</w:t>
      </w:r>
    </w:p>
    <w:p w14:paraId="113FBA26" w14:textId="77777777" w:rsidR="2864D1F1" w:rsidRDefault="2864D1F1" w:rsidP="712A6DB3">
      <w:pPr>
        <w:pStyle w:val="Heading5"/>
        <w:keepNext w:val="0"/>
        <w:keepLines w:val="0"/>
        <w:spacing w:line="360" w:lineRule="auto"/>
      </w:pPr>
      <w:r>
        <w:t>Oui</w:t>
      </w:r>
    </w:p>
    <w:p w14:paraId="366FCE70" w14:textId="5DE6FDE7" w:rsidR="3F15B233" w:rsidRDefault="2864D1F1" w:rsidP="712A6DB3">
      <w:pPr>
        <w:spacing w:line="360" w:lineRule="auto"/>
      </w:pPr>
      <w:r w:rsidRPr="6E6F8F54">
        <w:rPr>
          <w:b/>
          <w:bCs/>
        </w:rPr>
        <w:t>Félicitations!</w:t>
      </w:r>
      <w:r>
        <w:t xml:space="preserve"> Vous avez appliqué ce </w:t>
      </w:r>
      <w:r w:rsidR="41DCFF39">
        <w:t>facteur de réussite principal</w:t>
      </w:r>
      <w:r>
        <w:t xml:space="preserve">. Veillez à suivre régulièrement vos progrès et à corriger le tir au besoin pour continuer d’améliorer la qualité des </w:t>
      </w:r>
      <w:r w:rsidR="005E74E3">
        <w:t>services de mesures d’adaptation</w:t>
      </w:r>
      <w:r>
        <w:t xml:space="preserve">. Pour obtenir de plus amples renseignements sur ce </w:t>
      </w:r>
      <w:r w:rsidR="41DCFF39">
        <w:t>facteur de réussite principal</w:t>
      </w:r>
      <w:r>
        <w:t xml:space="preserve">, </w:t>
      </w:r>
      <w:r w:rsidRPr="6E6F8F54">
        <w:rPr>
          <w:color w:val="000000" w:themeColor="text1"/>
        </w:rPr>
        <w:t xml:space="preserve">veuillez consulter </w:t>
      </w:r>
      <w:r w:rsidR="00E52DEE" w:rsidRPr="6E6F8F54">
        <w:rPr>
          <w:color w:val="000000" w:themeColor="text1"/>
        </w:rPr>
        <w:t xml:space="preserve">le </w:t>
      </w:r>
      <w:r w:rsidR="3F9DB8B2" w:rsidRPr="6E6F8F54">
        <w:rPr>
          <w:color w:val="000000" w:themeColor="text1"/>
        </w:rPr>
        <w:t>PFR</w:t>
      </w:r>
      <w:r w:rsidR="00E52DEE" w:rsidRPr="6E6F8F54">
        <w:rPr>
          <w:color w:val="000000" w:themeColor="text1"/>
        </w:rPr>
        <w:t xml:space="preserve"> 7.3 </w:t>
      </w:r>
      <w:r w:rsidRPr="6E6F8F54">
        <w:rPr>
          <w:color w:val="000000" w:themeColor="text1"/>
        </w:rPr>
        <w:t>du document Modèle de maturité.</w:t>
      </w:r>
    </w:p>
    <w:sectPr w:rsidR="3F15B23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777B3" w14:textId="77777777" w:rsidR="000500C0" w:rsidRDefault="000500C0" w:rsidP="00371F43">
      <w:pPr>
        <w:spacing w:after="0" w:line="240" w:lineRule="auto"/>
      </w:pPr>
      <w:r>
        <w:separator/>
      </w:r>
    </w:p>
  </w:endnote>
  <w:endnote w:type="continuationSeparator" w:id="0">
    <w:p w14:paraId="322F2EF5" w14:textId="77777777" w:rsidR="000500C0" w:rsidRDefault="000500C0" w:rsidP="00371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412A9" w14:textId="77777777" w:rsidR="00371F43" w:rsidRDefault="00371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A6BB1" w14:textId="77777777" w:rsidR="00371F43" w:rsidRDefault="00371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BDB49" w14:textId="77777777" w:rsidR="00371F43" w:rsidRDefault="00371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4EB10" w14:textId="77777777" w:rsidR="000500C0" w:rsidRDefault="000500C0" w:rsidP="00371F43">
      <w:pPr>
        <w:spacing w:after="0" w:line="240" w:lineRule="auto"/>
      </w:pPr>
      <w:r>
        <w:separator/>
      </w:r>
    </w:p>
  </w:footnote>
  <w:footnote w:type="continuationSeparator" w:id="0">
    <w:p w14:paraId="53389FE7" w14:textId="77777777" w:rsidR="000500C0" w:rsidRDefault="000500C0" w:rsidP="00371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93223" w14:textId="77777777" w:rsidR="00371F43" w:rsidRDefault="00371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6250D" w14:textId="77777777" w:rsidR="00371F43" w:rsidRDefault="00371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A4008" w14:textId="77777777" w:rsidR="00371F43" w:rsidRDefault="00371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1522"/>
    <w:multiLevelType w:val="hybridMultilevel"/>
    <w:tmpl w:val="FFFFFFFF"/>
    <w:lvl w:ilvl="0" w:tplc="F66C35DC">
      <w:start w:val="1"/>
      <w:numFmt w:val="bullet"/>
      <w:lvlText w:val=""/>
      <w:lvlJc w:val="left"/>
      <w:pPr>
        <w:ind w:left="720" w:hanging="360"/>
      </w:pPr>
      <w:rPr>
        <w:rFonts w:ascii="Symbol" w:hAnsi="Symbol" w:hint="default"/>
      </w:rPr>
    </w:lvl>
    <w:lvl w:ilvl="1" w:tplc="8B967134">
      <w:start w:val="1"/>
      <w:numFmt w:val="bullet"/>
      <w:lvlText w:val="o"/>
      <w:lvlJc w:val="left"/>
      <w:pPr>
        <w:ind w:left="1440" w:hanging="360"/>
      </w:pPr>
      <w:rPr>
        <w:rFonts w:ascii="Courier New" w:hAnsi="Courier New" w:hint="default"/>
      </w:rPr>
    </w:lvl>
    <w:lvl w:ilvl="2" w:tplc="3FB45C34">
      <w:start w:val="1"/>
      <w:numFmt w:val="bullet"/>
      <w:lvlText w:val=""/>
      <w:lvlJc w:val="left"/>
      <w:pPr>
        <w:ind w:left="2160" w:hanging="360"/>
      </w:pPr>
      <w:rPr>
        <w:rFonts w:ascii="Wingdings" w:hAnsi="Wingdings" w:hint="default"/>
      </w:rPr>
    </w:lvl>
    <w:lvl w:ilvl="3" w:tplc="B5982506">
      <w:start w:val="1"/>
      <w:numFmt w:val="bullet"/>
      <w:lvlText w:val=""/>
      <w:lvlJc w:val="left"/>
      <w:pPr>
        <w:ind w:left="2880" w:hanging="360"/>
      </w:pPr>
      <w:rPr>
        <w:rFonts w:ascii="Symbol" w:hAnsi="Symbol" w:hint="default"/>
      </w:rPr>
    </w:lvl>
    <w:lvl w:ilvl="4" w:tplc="D0A25C9A">
      <w:start w:val="1"/>
      <w:numFmt w:val="bullet"/>
      <w:lvlText w:val="o"/>
      <w:lvlJc w:val="left"/>
      <w:pPr>
        <w:ind w:left="3600" w:hanging="360"/>
      </w:pPr>
      <w:rPr>
        <w:rFonts w:ascii="Courier New" w:hAnsi="Courier New" w:hint="default"/>
      </w:rPr>
    </w:lvl>
    <w:lvl w:ilvl="5" w:tplc="03F2DAE6">
      <w:start w:val="1"/>
      <w:numFmt w:val="bullet"/>
      <w:lvlText w:val=""/>
      <w:lvlJc w:val="left"/>
      <w:pPr>
        <w:ind w:left="4320" w:hanging="360"/>
      </w:pPr>
      <w:rPr>
        <w:rFonts w:ascii="Wingdings" w:hAnsi="Wingdings" w:hint="default"/>
      </w:rPr>
    </w:lvl>
    <w:lvl w:ilvl="6" w:tplc="69DA5DDA">
      <w:start w:val="1"/>
      <w:numFmt w:val="bullet"/>
      <w:lvlText w:val=""/>
      <w:lvlJc w:val="left"/>
      <w:pPr>
        <w:ind w:left="5040" w:hanging="360"/>
      </w:pPr>
      <w:rPr>
        <w:rFonts w:ascii="Symbol" w:hAnsi="Symbol" w:hint="default"/>
      </w:rPr>
    </w:lvl>
    <w:lvl w:ilvl="7" w:tplc="FED49F9A">
      <w:start w:val="1"/>
      <w:numFmt w:val="bullet"/>
      <w:lvlText w:val="o"/>
      <w:lvlJc w:val="left"/>
      <w:pPr>
        <w:ind w:left="5760" w:hanging="360"/>
      </w:pPr>
      <w:rPr>
        <w:rFonts w:ascii="Courier New" w:hAnsi="Courier New" w:hint="default"/>
      </w:rPr>
    </w:lvl>
    <w:lvl w:ilvl="8" w:tplc="874032A0">
      <w:start w:val="1"/>
      <w:numFmt w:val="bullet"/>
      <w:lvlText w:val=""/>
      <w:lvlJc w:val="left"/>
      <w:pPr>
        <w:ind w:left="6480" w:hanging="360"/>
      </w:pPr>
      <w:rPr>
        <w:rFonts w:ascii="Wingdings" w:hAnsi="Wingdings" w:hint="default"/>
      </w:rPr>
    </w:lvl>
  </w:abstractNum>
  <w:abstractNum w:abstractNumId="1" w15:restartNumberingAfterBreak="0">
    <w:nsid w:val="08F294AE"/>
    <w:multiLevelType w:val="hybridMultilevel"/>
    <w:tmpl w:val="FFFFFFFF"/>
    <w:lvl w:ilvl="0" w:tplc="75CA4202">
      <w:start w:val="1"/>
      <w:numFmt w:val="bullet"/>
      <w:lvlText w:val=""/>
      <w:lvlJc w:val="left"/>
      <w:pPr>
        <w:ind w:left="720" w:hanging="360"/>
      </w:pPr>
      <w:rPr>
        <w:rFonts w:ascii="Symbol" w:hAnsi="Symbol" w:hint="default"/>
      </w:rPr>
    </w:lvl>
    <w:lvl w:ilvl="1" w:tplc="D2D4CEE2">
      <w:start w:val="1"/>
      <w:numFmt w:val="bullet"/>
      <w:lvlText w:val="o"/>
      <w:lvlJc w:val="left"/>
      <w:pPr>
        <w:ind w:left="1440" w:hanging="360"/>
      </w:pPr>
      <w:rPr>
        <w:rFonts w:ascii="Courier New" w:hAnsi="Courier New" w:hint="default"/>
      </w:rPr>
    </w:lvl>
    <w:lvl w:ilvl="2" w:tplc="4110825C">
      <w:start w:val="1"/>
      <w:numFmt w:val="bullet"/>
      <w:lvlText w:val=""/>
      <w:lvlJc w:val="left"/>
      <w:pPr>
        <w:ind w:left="2160" w:hanging="360"/>
      </w:pPr>
      <w:rPr>
        <w:rFonts w:ascii="Wingdings" w:hAnsi="Wingdings" w:hint="default"/>
      </w:rPr>
    </w:lvl>
    <w:lvl w:ilvl="3" w:tplc="AA448848">
      <w:start w:val="1"/>
      <w:numFmt w:val="bullet"/>
      <w:lvlText w:val=""/>
      <w:lvlJc w:val="left"/>
      <w:pPr>
        <w:ind w:left="2880" w:hanging="360"/>
      </w:pPr>
      <w:rPr>
        <w:rFonts w:ascii="Symbol" w:hAnsi="Symbol" w:hint="default"/>
      </w:rPr>
    </w:lvl>
    <w:lvl w:ilvl="4" w:tplc="DB7257C8">
      <w:start w:val="1"/>
      <w:numFmt w:val="bullet"/>
      <w:lvlText w:val="o"/>
      <w:lvlJc w:val="left"/>
      <w:pPr>
        <w:ind w:left="3600" w:hanging="360"/>
      </w:pPr>
      <w:rPr>
        <w:rFonts w:ascii="Courier New" w:hAnsi="Courier New" w:hint="default"/>
      </w:rPr>
    </w:lvl>
    <w:lvl w:ilvl="5" w:tplc="E438C75A">
      <w:start w:val="1"/>
      <w:numFmt w:val="bullet"/>
      <w:lvlText w:val=""/>
      <w:lvlJc w:val="left"/>
      <w:pPr>
        <w:ind w:left="4320" w:hanging="360"/>
      </w:pPr>
      <w:rPr>
        <w:rFonts w:ascii="Wingdings" w:hAnsi="Wingdings" w:hint="default"/>
      </w:rPr>
    </w:lvl>
    <w:lvl w:ilvl="6" w:tplc="441EBBCA">
      <w:start w:val="1"/>
      <w:numFmt w:val="bullet"/>
      <w:lvlText w:val=""/>
      <w:lvlJc w:val="left"/>
      <w:pPr>
        <w:ind w:left="5040" w:hanging="360"/>
      </w:pPr>
      <w:rPr>
        <w:rFonts w:ascii="Symbol" w:hAnsi="Symbol" w:hint="default"/>
      </w:rPr>
    </w:lvl>
    <w:lvl w:ilvl="7" w:tplc="BC4E810E">
      <w:start w:val="1"/>
      <w:numFmt w:val="bullet"/>
      <w:lvlText w:val="o"/>
      <w:lvlJc w:val="left"/>
      <w:pPr>
        <w:ind w:left="5760" w:hanging="360"/>
      </w:pPr>
      <w:rPr>
        <w:rFonts w:ascii="Courier New" w:hAnsi="Courier New" w:hint="default"/>
      </w:rPr>
    </w:lvl>
    <w:lvl w:ilvl="8" w:tplc="8BB8A002">
      <w:start w:val="1"/>
      <w:numFmt w:val="bullet"/>
      <w:lvlText w:val=""/>
      <w:lvlJc w:val="left"/>
      <w:pPr>
        <w:ind w:left="6480" w:hanging="360"/>
      </w:pPr>
      <w:rPr>
        <w:rFonts w:ascii="Wingdings" w:hAnsi="Wingdings" w:hint="default"/>
      </w:rPr>
    </w:lvl>
  </w:abstractNum>
  <w:abstractNum w:abstractNumId="2" w15:restartNumberingAfterBreak="0">
    <w:nsid w:val="15EB16F6"/>
    <w:multiLevelType w:val="hybridMultilevel"/>
    <w:tmpl w:val="A350C8A2"/>
    <w:lvl w:ilvl="0" w:tplc="AA32BC7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A12F73"/>
    <w:multiLevelType w:val="hybridMultilevel"/>
    <w:tmpl w:val="F9EA4880"/>
    <w:lvl w:ilvl="0" w:tplc="43EAED9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2C7FF7"/>
    <w:multiLevelType w:val="hybridMultilevel"/>
    <w:tmpl w:val="B8A40D44"/>
    <w:lvl w:ilvl="0" w:tplc="3940B110">
      <w:start w:val="1"/>
      <w:numFmt w:val="bullet"/>
      <w:lvlText w:val=""/>
      <w:lvlJc w:val="left"/>
      <w:pPr>
        <w:ind w:left="720" w:hanging="360"/>
      </w:pPr>
      <w:rPr>
        <w:rFonts w:ascii="Symbol" w:hAnsi="Symbol" w:hint="default"/>
      </w:rPr>
    </w:lvl>
    <w:lvl w:ilvl="1" w:tplc="2BAE05D8">
      <w:start w:val="1"/>
      <w:numFmt w:val="bullet"/>
      <w:lvlText w:val="o"/>
      <w:lvlJc w:val="left"/>
      <w:pPr>
        <w:ind w:left="1080" w:hanging="360"/>
      </w:pPr>
      <w:rPr>
        <w:rFonts w:ascii="Courier New" w:hAnsi="Courier New" w:hint="default"/>
      </w:rPr>
    </w:lvl>
    <w:lvl w:ilvl="2" w:tplc="76422FB4">
      <w:start w:val="1"/>
      <w:numFmt w:val="bullet"/>
      <w:lvlText w:val=""/>
      <w:lvlJc w:val="left"/>
      <w:pPr>
        <w:ind w:left="2160" w:hanging="360"/>
      </w:pPr>
      <w:rPr>
        <w:rFonts w:ascii="Wingdings" w:hAnsi="Wingdings" w:hint="default"/>
      </w:rPr>
    </w:lvl>
    <w:lvl w:ilvl="3" w:tplc="90023C1A">
      <w:start w:val="1"/>
      <w:numFmt w:val="bullet"/>
      <w:lvlText w:val=""/>
      <w:lvlJc w:val="left"/>
      <w:pPr>
        <w:ind w:left="2880" w:hanging="360"/>
      </w:pPr>
      <w:rPr>
        <w:rFonts w:ascii="Symbol" w:hAnsi="Symbol" w:hint="default"/>
      </w:rPr>
    </w:lvl>
    <w:lvl w:ilvl="4" w:tplc="1AE089BC">
      <w:start w:val="1"/>
      <w:numFmt w:val="bullet"/>
      <w:lvlText w:val="o"/>
      <w:lvlJc w:val="left"/>
      <w:pPr>
        <w:ind w:left="3600" w:hanging="360"/>
      </w:pPr>
      <w:rPr>
        <w:rFonts w:ascii="Courier New" w:hAnsi="Courier New" w:hint="default"/>
      </w:rPr>
    </w:lvl>
    <w:lvl w:ilvl="5" w:tplc="9BDCC74A">
      <w:start w:val="1"/>
      <w:numFmt w:val="bullet"/>
      <w:lvlText w:val=""/>
      <w:lvlJc w:val="left"/>
      <w:pPr>
        <w:ind w:left="4320" w:hanging="360"/>
      </w:pPr>
      <w:rPr>
        <w:rFonts w:ascii="Wingdings" w:hAnsi="Wingdings" w:hint="default"/>
      </w:rPr>
    </w:lvl>
    <w:lvl w:ilvl="6" w:tplc="D3D29516">
      <w:start w:val="1"/>
      <w:numFmt w:val="bullet"/>
      <w:lvlText w:val=""/>
      <w:lvlJc w:val="left"/>
      <w:pPr>
        <w:ind w:left="5040" w:hanging="360"/>
      </w:pPr>
      <w:rPr>
        <w:rFonts w:ascii="Symbol" w:hAnsi="Symbol" w:hint="default"/>
      </w:rPr>
    </w:lvl>
    <w:lvl w:ilvl="7" w:tplc="DF102CC2">
      <w:start w:val="1"/>
      <w:numFmt w:val="bullet"/>
      <w:lvlText w:val="o"/>
      <w:lvlJc w:val="left"/>
      <w:pPr>
        <w:ind w:left="5760" w:hanging="360"/>
      </w:pPr>
      <w:rPr>
        <w:rFonts w:ascii="Courier New" w:hAnsi="Courier New" w:hint="default"/>
      </w:rPr>
    </w:lvl>
    <w:lvl w:ilvl="8" w:tplc="65B67F6A">
      <w:start w:val="1"/>
      <w:numFmt w:val="bullet"/>
      <w:lvlText w:val=""/>
      <w:lvlJc w:val="left"/>
      <w:pPr>
        <w:ind w:left="6480" w:hanging="360"/>
      </w:pPr>
      <w:rPr>
        <w:rFonts w:ascii="Wingdings" w:hAnsi="Wingdings" w:hint="default"/>
      </w:rPr>
    </w:lvl>
  </w:abstractNum>
  <w:abstractNum w:abstractNumId="5" w15:restartNumberingAfterBreak="0">
    <w:nsid w:val="38B03186"/>
    <w:multiLevelType w:val="hybridMultilevel"/>
    <w:tmpl w:val="78D4CFFA"/>
    <w:lvl w:ilvl="0" w:tplc="5DFC2458">
      <w:start w:val="1"/>
      <w:numFmt w:val="bullet"/>
      <w:lvlText w:val=""/>
      <w:lvlJc w:val="left"/>
      <w:pPr>
        <w:ind w:left="360" w:hanging="360"/>
      </w:pPr>
      <w:rPr>
        <w:rFonts w:ascii="Symbol" w:hAnsi="Symbol" w:hint="default"/>
      </w:rPr>
    </w:lvl>
    <w:lvl w:ilvl="1" w:tplc="9732E66C">
      <w:start w:val="1"/>
      <w:numFmt w:val="bullet"/>
      <w:lvlText w:val="o"/>
      <w:lvlJc w:val="left"/>
      <w:pPr>
        <w:ind w:left="1080" w:hanging="360"/>
      </w:pPr>
      <w:rPr>
        <w:rFonts w:ascii="Symbol" w:hAnsi="Symbol" w:hint="default"/>
      </w:rPr>
    </w:lvl>
    <w:lvl w:ilvl="2" w:tplc="67AE176A">
      <w:start w:val="1"/>
      <w:numFmt w:val="bullet"/>
      <w:lvlText w:val=""/>
      <w:lvlJc w:val="left"/>
      <w:pPr>
        <w:ind w:left="2160" w:hanging="360"/>
      </w:pPr>
      <w:rPr>
        <w:rFonts w:ascii="Wingdings" w:hAnsi="Wingdings" w:hint="default"/>
      </w:rPr>
    </w:lvl>
    <w:lvl w:ilvl="3" w:tplc="BF4EC8BC">
      <w:start w:val="1"/>
      <w:numFmt w:val="bullet"/>
      <w:lvlText w:val=""/>
      <w:lvlJc w:val="left"/>
      <w:pPr>
        <w:ind w:left="2880" w:hanging="360"/>
      </w:pPr>
      <w:rPr>
        <w:rFonts w:ascii="Symbol" w:hAnsi="Symbol" w:hint="default"/>
      </w:rPr>
    </w:lvl>
    <w:lvl w:ilvl="4" w:tplc="66E2685E">
      <w:start w:val="1"/>
      <w:numFmt w:val="bullet"/>
      <w:lvlText w:val="o"/>
      <w:lvlJc w:val="left"/>
      <w:pPr>
        <w:ind w:left="3600" w:hanging="360"/>
      </w:pPr>
      <w:rPr>
        <w:rFonts w:ascii="Courier New" w:hAnsi="Courier New" w:hint="default"/>
      </w:rPr>
    </w:lvl>
    <w:lvl w:ilvl="5" w:tplc="66DC8FAE">
      <w:start w:val="1"/>
      <w:numFmt w:val="bullet"/>
      <w:lvlText w:val=""/>
      <w:lvlJc w:val="left"/>
      <w:pPr>
        <w:ind w:left="4320" w:hanging="360"/>
      </w:pPr>
      <w:rPr>
        <w:rFonts w:ascii="Wingdings" w:hAnsi="Wingdings" w:hint="default"/>
      </w:rPr>
    </w:lvl>
    <w:lvl w:ilvl="6" w:tplc="96F23A76">
      <w:start w:val="1"/>
      <w:numFmt w:val="bullet"/>
      <w:lvlText w:val=""/>
      <w:lvlJc w:val="left"/>
      <w:pPr>
        <w:ind w:left="5040" w:hanging="360"/>
      </w:pPr>
      <w:rPr>
        <w:rFonts w:ascii="Symbol" w:hAnsi="Symbol" w:hint="default"/>
      </w:rPr>
    </w:lvl>
    <w:lvl w:ilvl="7" w:tplc="2E5024D2">
      <w:start w:val="1"/>
      <w:numFmt w:val="bullet"/>
      <w:lvlText w:val="o"/>
      <w:lvlJc w:val="left"/>
      <w:pPr>
        <w:ind w:left="5760" w:hanging="360"/>
      </w:pPr>
      <w:rPr>
        <w:rFonts w:ascii="Courier New" w:hAnsi="Courier New" w:hint="default"/>
      </w:rPr>
    </w:lvl>
    <w:lvl w:ilvl="8" w:tplc="0AE2055C">
      <w:start w:val="1"/>
      <w:numFmt w:val="bullet"/>
      <w:lvlText w:val=""/>
      <w:lvlJc w:val="left"/>
      <w:pPr>
        <w:ind w:left="6480" w:hanging="360"/>
      </w:pPr>
      <w:rPr>
        <w:rFonts w:ascii="Wingdings" w:hAnsi="Wingdings" w:hint="default"/>
      </w:rPr>
    </w:lvl>
  </w:abstractNum>
  <w:abstractNum w:abstractNumId="6" w15:restartNumberingAfterBreak="0">
    <w:nsid w:val="40310914"/>
    <w:multiLevelType w:val="multilevel"/>
    <w:tmpl w:val="AE7E93BA"/>
    <w:lvl w:ilvl="0">
      <w:start w:val="1"/>
      <w:numFmt w:val="bullet"/>
      <w:lvlText w:val="o"/>
      <w:lvlJc w:val="left"/>
      <w:pPr>
        <w:ind w:left="108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76ECA6"/>
    <w:multiLevelType w:val="hybridMultilevel"/>
    <w:tmpl w:val="FFFFFFFF"/>
    <w:lvl w:ilvl="0" w:tplc="DE969F18">
      <w:start w:val="1"/>
      <w:numFmt w:val="bullet"/>
      <w:lvlText w:val="-"/>
      <w:lvlJc w:val="left"/>
      <w:pPr>
        <w:ind w:left="720" w:hanging="360"/>
      </w:pPr>
      <w:rPr>
        <w:rFonts w:ascii="Aptos" w:hAnsi="Aptos" w:hint="default"/>
      </w:rPr>
    </w:lvl>
    <w:lvl w:ilvl="1" w:tplc="030E8910">
      <w:start w:val="1"/>
      <w:numFmt w:val="bullet"/>
      <w:lvlText w:val="o"/>
      <w:lvlJc w:val="left"/>
      <w:pPr>
        <w:ind w:left="1440" w:hanging="360"/>
      </w:pPr>
      <w:rPr>
        <w:rFonts w:ascii="Courier New" w:hAnsi="Courier New" w:hint="default"/>
      </w:rPr>
    </w:lvl>
    <w:lvl w:ilvl="2" w:tplc="9A9C0346">
      <w:start w:val="1"/>
      <w:numFmt w:val="bullet"/>
      <w:lvlText w:val=""/>
      <w:lvlJc w:val="left"/>
      <w:pPr>
        <w:ind w:left="2160" w:hanging="360"/>
      </w:pPr>
      <w:rPr>
        <w:rFonts w:ascii="Wingdings" w:hAnsi="Wingdings" w:hint="default"/>
      </w:rPr>
    </w:lvl>
    <w:lvl w:ilvl="3" w:tplc="FE6C253C">
      <w:start w:val="1"/>
      <w:numFmt w:val="bullet"/>
      <w:lvlText w:val=""/>
      <w:lvlJc w:val="left"/>
      <w:pPr>
        <w:ind w:left="2880" w:hanging="360"/>
      </w:pPr>
      <w:rPr>
        <w:rFonts w:ascii="Symbol" w:hAnsi="Symbol" w:hint="default"/>
      </w:rPr>
    </w:lvl>
    <w:lvl w:ilvl="4" w:tplc="B31246AC">
      <w:start w:val="1"/>
      <w:numFmt w:val="bullet"/>
      <w:lvlText w:val="o"/>
      <w:lvlJc w:val="left"/>
      <w:pPr>
        <w:ind w:left="3600" w:hanging="360"/>
      </w:pPr>
      <w:rPr>
        <w:rFonts w:ascii="Courier New" w:hAnsi="Courier New" w:hint="default"/>
      </w:rPr>
    </w:lvl>
    <w:lvl w:ilvl="5" w:tplc="8D125188">
      <w:start w:val="1"/>
      <w:numFmt w:val="bullet"/>
      <w:lvlText w:val=""/>
      <w:lvlJc w:val="left"/>
      <w:pPr>
        <w:ind w:left="4320" w:hanging="360"/>
      </w:pPr>
      <w:rPr>
        <w:rFonts w:ascii="Wingdings" w:hAnsi="Wingdings" w:hint="default"/>
      </w:rPr>
    </w:lvl>
    <w:lvl w:ilvl="6" w:tplc="2A44D202">
      <w:start w:val="1"/>
      <w:numFmt w:val="bullet"/>
      <w:lvlText w:val=""/>
      <w:lvlJc w:val="left"/>
      <w:pPr>
        <w:ind w:left="5040" w:hanging="360"/>
      </w:pPr>
      <w:rPr>
        <w:rFonts w:ascii="Symbol" w:hAnsi="Symbol" w:hint="default"/>
      </w:rPr>
    </w:lvl>
    <w:lvl w:ilvl="7" w:tplc="28EE9032">
      <w:start w:val="1"/>
      <w:numFmt w:val="bullet"/>
      <w:lvlText w:val="o"/>
      <w:lvlJc w:val="left"/>
      <w:pPr>
        <w:ind w:left="5760" w:hanging="360"/>
      </w:pPr>
      <w:rPr>
        <w:rFonts w:ascii="Courier New" w:hAnsi="Courier New" w:hint="default"/>
      </w:rPr>
    </w:lvl>
    <w:lvl w:ilvl="8" w:tplc="4E1A9FC6">
      <w:start w:val="1"/>
      <w:numFmt w:val="bullet"/>
      <w:lvlText w:val=""/>
      <w:lvlJc w:val="left"/>
      <w:pPr>
        <w:ind w:left="6480" w:hanging="360"/>
      </w:pPr>
      <w:rPr>
        <w:rFonts w:ascii="Wingdings" w:hAnsi="Wingdings" w:hint="default"/>
      </w:rPr>
    </w:lvl>
  </w:abstractNum>
  <w:abstractNum w:abstractNumId="8" w15:restartNumberingAfterBreak="0">
    <w:nsid w:val="4D7BC02D"/>
    <w:multiLevelType w:val="hybridMultilevel"/>
    <w:tmpl w:val="FFFFFFFF"/>
    <w:lvl w:ilvl="0" w:tplc="1C346576">
      <w:start w:val="1"/>
      <w:numFmt w:val="bullet"/>
      <w:lvlText w:val="-"/>
      <w:lvlJc w:val="left"/>
      <w:pPr>
        <w:ind w:left="720" w:hanging="360"/>
      </w:pPr>
      <w:rPr>
        <w:rFonts w:ascii="Aptos" w:hAnsi="Aptos" w:hint="default"/>
      </w:rPr>
    </w:lvl>
    <w:lvl w:ilvl="1" w:tplc="EB4E97D4">
      <w:start w:val="1"/>
      <w:numFmt w:val="bullet"/>
      <w:lvlText w:val="o"/>
      <w:lvlJc w:val="left"/>
      <w:pPr>
        <w:ind w:left="1440" w:hanging="360"/>
      </w:pPr>
      <w:rPr>
        <w:rFonts w:ascii="Courier New" w:hAnsi="Courier New" w:hint="default"/>
      </w:rPr>
    </w:lvl>
    <w:lvl w:ilvl="2" w:tplc="0CC8BD8C">
      <w:start w:val="1"/>
      <w:numFmt w:val="bullet"/>
      <w:lvlText w:val=""/>
      <w:lvlJc w:val="left"/>
      <w:pPr>
        <w:ind w:left="2160" w:hanging="360"/>
      </w:pPr>
      <w:rPr>
        <w:rFonts w:ascii="Wingdings" w:hAnsi="Wingdings" w:hint="default"/>
      </w:rPr>
    </w:lvl>
    <w:lvl w:ilvl="3" w:tplc="3490FB70">
      <w:start w:val="1"/>
      <w:numFmt w:val="bullet"/>
      <w:lvlText w:val=""/>
      <w:lvlJc w:val="left"/>
      <w:pPr>
        <w:ind w:left="2880" w:hanging="360"/>
      </w:pPr>
      <w:rPr>
        <w:rFonts w:ascii="Symbol" w:hAnsi="Symbol" w:hint="default"/>
      </w:rPr>
    </w:lvl>
    <w:lvl w:ilvl="4" w:tplc="B4FEEC3C">
      <w:start w:val="1"/>
      <w:numFmt w:val="bullet"/>
      <w:lvlText w:val="o"/>
      <w:lvlJc w:val="left"/>
      <w:pPr>
        <w:ind w:left="3600" w:hanging="360"/>
      </w:pPr>
      <w:rPr>
        <w:rFonts w:ascii="Courier New" w:hAnsi="Courier New" w:hint="default"/>
      </w:rPr>
    </w:lvl>
    <w:lvl w:ilvl="5" w:tplc="40F45EE2">
      <w:start w:val="1"/>
      <w:numFmt w:val="bullet"/>
      <w:lvlText w:val=""/>
      <w:lvlJc w:val="left"/>
      <w:pPr>
        <w:ind w:left="4320" w:hanging="360"/>
      </w:pPr>
      <w:rPr>
        <w:rFonts w:ascii="Wingdings" w:hAnsi="Wingdings" w:hint="default"/>
      </w:rPr>
    </w:lvl>
    <w:lvl w:ilvl="6" w:tplc="64B867EA">
      <w:start w:val="1"/>
      <w:numFmt w:val="bullet"/>
      <w:lvlText w:val=""/>
      <w:lvlJc w:val="left"/>
      <w:pPr>
        <w:ind w:left="5040" w:hanging="360"/>
      </w:pPr>
      <w:rPr>
        <w:rFonts w:ascii="Symbol" w:hAnsi="Symbol" w:hint="default"/>
      </w:rPr>
    </w:lvl>
    <w:lvl w:ilvl="7" w:tplc="E6A4CD0C">
      <w:start w:val="1"/>
      <w:numFmt w:val="bullet"/>
      <w:lvlText w:val="o"/>
      <w:lvlJc w:val="left"/>
      <w:pPr>
        <w:ind w:left="5760" w:hanging="360"/>
      </w:pPr>
      <w:rPr>
        <w:rFonts w:ascii="Courier New" w:hAnsi="Courier New" w:hint="default"/>
      </w:rPr>
    </w:lvl>
    <w:lvl w:ilvl="8" w:tplc="021AF894">
      <w:start w:val="1"/>
      <w:numFmt w:val="bullet"/>
      <w:lvlText w:val=""/>
      <w:lvlJc w:val="left"/>
      <w:pPr>
        <w:ind w:left="6480" w:hanging="360"/>
      </w:pPr>
      <w:rPr>
        <w:rFonts w:ascii="Wingdings" w:hAnsi="Wingdings" w:hint="default"/>
      </w:rPr>
    </w:lvl>
  </w:abstractNum>
  <w:abstractNum w:abstractNumId="9" w15:restartNumberingAfterBreak="0">
    <w:nsid w:val="4FDA33E6"/>
    <w:multiLevelType w:val="hybridMultilevel"/>
    <w:tmpl w:val="FFFFFFFF"/>
    <w:lvl w:ilvl="0" w:tplc="6B26E898">
      <w:start w:val="1"/>
      <w:numFmt w:val="bullet"/>
      <w:lvlText w:val="-"/>
      <w:lvlJc w:val="left"/>
      <w:pPr>
        <w:ind w:left="720" w:hanging="360"/>
      </w:pPr>
      <w:rPr>
        <w:rFonts w:ascii="Aptos" w:hAnsi="Aptos" w:hint="default"/>
      </w:rPr>
    </w:lvl>
    <w:lvl w:ilvl="1" w:tplc="C706B068">
      <w:start w:val="1"/>
      <w:numFmt w:val="bullet"/>
      <w:lvlText w:val="o"/>
      <w:lvlJc w:val="left"/>
      <w:pPr>
        <w:ind w:left="1440" w:hanging="360"/>
      </w:pPr>
      <w:rPr>
        <w:rFonts w:ascii="Courier New" w:hAnsi="Courier New" w:hint="default"/>
      </w:rPr>
    </w:lvl>
    <w:lvl w:ilvl="2" w:tplc="24E0FCD4">
      <w:start w:val="1"/>
      <w:numFmt w:val="bullet"/>
      <w:lvlText w:val=""/>
      <w:lvlJc w:val="left"/>
      <w:pPr>
        <w:ind w:left="2160" w:hanging="360"/>
      </w:pPr>
      <w:rPr>
        <w:rFonts w:ascii="Wingdings" w:hAnsi="Wingdings" w:hint="default"/>
      </w:rPr>
    </w:lvl>
    <w:lvl w:ilvl="3" w:tplc="EDA44510">
      <w:start w:val="1"/>
      <w:numFmt w:val="bullet"/>
      <w:lvlText w:val=""/>
      <w:lvlJc w:val="left"/>
      <w:pPr>
        <w:ind w:left="2880" w:hanging="360"/>
      </w:pPr>
      <w:rPr>
        <w:rFonts w:ascii="Symbol" w:hAnsi="Symbol" w:hint="default"/>
      </w:rPr>
    </w:lvl>
    <w:lvl w:ilvl="4" w:tplc="FC8C2580">
      <w:start w:val="1"/>
      <w:numFmt w:val="bullet"/>
      <w:lvlText w:val="o"/>
      <w:lvlJc w:val="left"/>
      <w:pPr>
        <w:ind w:left="3600" w:hanging="360"/>
      </w:pPr>
      <w:rPr>
        <w:rFonts w:ascii="Courier New" w:hAnsi="Courier New" w:hint="default"/>
      </w:rPr>
    </w:lvl>
    <w:lvl w:ilvl="5" w:tplc="0A9A38FA">
      <w:start w:val="1"/>
      <w:numFmt w:val="bullet"/>
      <w:lvlText w:val=""/>
      <w:lvlJc w:val="left"/>
      <w:pPr>
        <w:ind w:left="4320" w:hanging="360"/>
      </w:pPr>
      <w:rPr>
        <w:rFonts w:ascii="Wingdings" w:hAnsi="Wingdings" w:hint="default"/>
      </w:rPr>
    </w:lvl>
    <w:lvl w:ilvl="6" w:tplc="3CECB462">
      <w:start w:val="1"/>
      <w:numFmt w:val="bullet"/>
      <w:lvlText w:val=""/>
      <w:lvlJc w:val="left"/>
      <w:pPr>
        <w:ind w:left="5040" w:hanging="360"/>
      </w:pPr>
      <w:rPr>
        <w:rFonts w:ascii="Symbol" w:hAnsi="Symbol" w:hint="default"/>
      </w:rPr>
    </w:lvl>
    <w:lvl w:ilvl="7" w:tplc="BECC4B70">
      <w:start w:val="1"/>
      <w:numFmt w:val="bullet"/>
      <w:lvlText w:val="o"/>
      <w:lvlJc w:val="left"/>
      <w:pPr>
        <w:ind w:left="5760" w:hanging="360"/>
      </w:pPr>
      <w:rPr>
        <w:rFonts w:ascii="Courier New" w:hAnsi="Courier New" w:hint="default"/>
      </w:rPr>
    </w:lvl>
    <w:lvl w:ilvl="8" w:tplc="907C6016">
      <w:start w:val="1"/>
      <w:numFmt w:val="bullet"/>
      <w:lvlText w:val=""/>
      <w:lvlJc w:val="left"/>
      <w:pPr>
        <w:ind w:left="6480" w:hanging="360"/>
      </w:pPr>
      <w:rPr>
        <w:rFonts w:ascii="Wingdings" w:hAnsi="Wingdings" w:hint="default"/>
      </w:rPr>
    </w:lvl>
  </w:abstractNum>
  <w:abstractNum w:abstractNumId="10" w15:restartNumberingAfterBreak="0">
    <w:nsid w:val="5F4FFB85"/>
    <w:multiLevelType w:val="hybridMultilevel"/>
    <w:tmpl w:val="FFFFFFFF"/>
    <w:lvl w:ilvl="0" w:tplc="86DE8EF2">
      <w:start w:val="1"/>
      <w:numFmt w:val="bullet"/>
      <w:lvlText w:val="-"/>
      <w:lvlJc w:val="left"/>
      <w:pPr>
        <w:ind w:left="720" w:hanging="360"/>
      </w:pPr>
      <w:rPr>
        <w:rFonts w:ascii="Aptos" w:hAnsi="Aptos" w:hint="default"/>
      </w:rPr>
    </w:lvl>
    <w:lvl w:ilvl="1" w:tplc="6DA4C37C">
      <w:start w:val="1"/>
      <w:numFmt w:val="bullet"/>
      <w:lvlText w:val="o"/>
      <w:lvlJc w:val="left"/>
      <w:pPr>
        <w:ind w:left="1440" w:hanging="360"/>
      </w:pPr>
      <w:rPr>
        <w:rFonts w:ascii="Courier New" w:hAnsi="Courier New" w:hint="default"/>
      </w:rPr>
    </w:lvl>
    <w:lvl w:ilvl="2" w:tplc="00AE9086">
      <w:start w:val="1"/>
      <w:numFmt w:val="bullet"/>
      <w:lvlText w:val=""/>
      <w:lvlJc w:val="left"/>
      <w:pPr>
        <w:ind w:left="2160" w:hanging="360"/>
      </w:pPr>
      <w:rPr>
        <w:rFonts w:ascii="Wingdings" w:hAnsi="Wingdings" w:hint="default"/>
      </w:rPr>
    </w:lvl>
    <w:lvl w:ilvl="3" w:tplc="01C68022">
      <w:start w:val="1"/>
      <w:numFmt w:val="bullet"/>
      <w:lvlText w:val=""/>
      <w:lvlJc w:val="left"/>
      <w:pPr>
        <w:ind w:left="2880" w:hanging="360"/>
      </w:pPr>
      <w:rPr>
        <w:rFonts w:ascii="Symbol" w:hAnsi="Symbol" w:hint="default"/>
      </w:rPr>
    </w:lvl>
    <w:lvl w:ilvl="4" w:tplc="1DB893FA">
      <w:start w:val="1"/>
      <w:numFmt w:val="bullet"/>
      <w:lvlText w:val="o"/>
      <w:lvlJc w:val="left"/>
      <w:pPr>
        <w:ind w:left="3600" w:hanging="360"/>
      </w:pPr>
      <w:rPr>
        <w:rFonts w:ascii="Courier New" w:hAnsi="Courier New" w:hint="default"/>
      </w:rPr>
    </w:lvl>
    <w:lvl w:ilvl="5" w:tplc="41DABEE6">
      <w:start w:val="1"/>
      <w:numFmt w:val="bullet"/>
      <w:lvlText w:val=""/>
      <w:lvlJc w:val="left"/>
      <w:pPr>
        <w:ind w:left="4320" w:hanging="360"/>
      </w:pPr>
      <w:rPr>
        <w:rFonts w:ascii="Wingdings" w:hAnsi="Wingdings" w:hint="default"/>
      </w:rPr>
    </w:lvl>
    <w:lvl w:ilvl="6" w:tplc="29448C00">
      <w:start w:val="1"/>
      <w:numFmt w:val="bullet"/>
      <w:lvlText w:val=""/>
      <w:lvlJc w:val="left"/>
      <w:pPr>
        <w:ind w:left="5040" w:hanging="360"/>
      </w:pPr>
      <w:rPr>
        <w:rFonts w:ascii="Symbol" w:hAnsi="Symbol" w:hint="default"/>
      </w:rPr>
    </w:lvl>
    <w:lvl w:ilvl="7" w:tplc="74B2418E">
      <w:start w:val="1"/>
      <w:numFmt w:val="bullet"/>
      <w:lvlText w:val="o"/>
      <w:lvlJc w:val="left"/>
      <w:pPr>
        <w:ind w:left="5760" w:hanging="360"/>
      </w:pPr>
      <w:rPr>
        <w:rFonts w:ascii="Courier New" w:hAnsi="Courier New" w:hint="default"/>
      </w:rPr>
    </w:lvl>
    <w:lvl w:ilvl="8" w:tplc="790077EC">
      <w:start w:val="1"/>
      <w:numFmt w:val="bullet"/>
      <w:lvlText w:val=""/>
      <w:lvlJc w:val="left"/>
      <w:pPr>
        <w:ind w:left="6480" w:hanging="360"/>
      </w:pPr>
      <w:rPr>
        <w:rFonts w:ascii="Wingdings" w:hAnsi="Wingdings" w:hint="default"/>
      </w:rPr>
    </w:lvl>
  </w:abstractNum>
  <w:abstractNum w:abstractNumId="11" w15:restartNumberingAfterBreak="0">
    <w:nsid w:val="6ABA3CB8"/>
    <w:multiLevelType w:val="hybridMultilevel"/>
    <w:tmpl w:val="4BF42FA0"/>
    <w:lvl w:ilvl="0" w:tplc="10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180"/>
      </w:pPr>
      <w:rPr>
        <w:rFonts w:ascii="Wingdings" w:hAnsi="Wingdings" w:hint="default"/>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DA79F21"/>
    <w:multiLevelType w:val="hybridMultilevel"/>
    <w:tmpl w:val="4B160CCC"/>
    <w:lvl w:ilvl="0" w:tplc="10090003">
      <w:start w:val="1"/>
      <w:numFmt w:val="bullet"/>
      <w:lvlText w:val="o"/>
      <w:lvlJc w:val="left"/>
      <w:pPr>
        <w:ind w:left="1080" w:hanging="360"/>
      </w:pPr>
      <w:rPr>
        <w:rFonts w:ascii="Courier New" w:hAnsi="Courier New" w:cs="Courier New" w:hint="default"/>
      </w:rPr>
    </w:lvl>
    <w:lvl w:ilvl="1" w:tplc="DF6CCC96">
      <w:start w:val="1"/>
      <w:numFmt w:val="bullet"/>
      <w:lvlText w:val="o"/>
      <w:lvlJc w:val="left"/>
      <w:pPr>
        <w:ind w:left="1800" w:hanging="360"/>
      </w:pPr>
      <w:rPr>
        <w:rFonts w:ascii="Courier New" w:hAnsi="Courier New" w:hint="default"/>
      </w:rPr>
    </w:lvl>
    <w:lvl w:ilvl="2" w:tplc="28E4F784">
      <w:start w:val="1"/>
      <w:numFmt w:val="bullet"/>
      <w:lvlText w:val=""/>
      <w:lvlJc w:val="left"/>
      <w:pPr>
        <w:ind w:left="2520" w:hanging="360"/>
      </w:pPr>
      <w:rPr>
        <w:rFonts w:ascii="Wingdings" w:hAnsi="Wingdings" w:hint="default"/>
      </w:rPr>
    </w:lvl>
    <w:lvl w:ilvl="3" w:tplc="48F8DA0E">
      <w:start w:val="1"/>
      <w:numFmt w:val="bullet"/>
      <w:lvlText w:val=""/>
      <w:lvlJc w:val="left"/>
      <w:pPr>
        <w:ind w:left="3240" w:hanging="360"/>
      </w:pPr>
      <w:rPr>
        <w:rFonts w:ascii="Symbol" w:hAnsi="Symbol" w:hint="default"/>
      </w:rPr>
    </w:lvl>
    <w:lvl w:ilvl="4" w:tplc="F154E864">
      <w:start w:val="1"/>
      <w:numFmt w:val="bullet"/>
      <w:lvlText w:val="o"/>
      <w:lvlJc w:val="left"/>
      <w:pPr>
        <w:ind w:left="3960" w:hanging="360"/>
      </w:pPr>
      <w:rPr>
        <w:rFonts w:ascii="Courier New" w:hAnsi="Courier New" w:hint="default"/>
      </w:rPr>
    </w:lvl>
    <w:lvl w:ilvl="5" w:tplc="07883F3E">
      <w:start w:val="1"/>
      <w:numFmt w:val="bullet"/>
      <w:lvlText w:val=""/>
      <w:lvlJc w:val="left"/>
      <w:pPr>
        <w:ind w:left="4680" w:hanging="360"/>
      </w:pPr>
      <w:rPr>
        <w:rFonts w:ascii="Wingdings" w:hAnsi="Wingdings" w:hint="default"/>
      </w:rPr>
    </w:lvl>
    <w:lvl w:ilvl="6" w:tplc="9E54ABF0">
      <w:start w:val="1"/>
      <w:numFmt w:val="bullet"/>
      <w:lvlText w:val=""/>
      <w:lvlJc w:val="left"/>
      <w:pPr>
        <w:ind w:left="5400" w:hanging="360"/>
      </w:pPr>
      <w:rPr>
        <w:rFonts w:ascii="Symbol" w:hAnsi="Symbol" w:hint="default"/>
      </w:rPr>
    </w:lvl>
    <w:lvl w:ilvl="7" w:tplc="8FC88A56">
      <w:start w:val="1"/>
      <w:numFmt w:val="bullet"/>
      <w:lvlText w:val="o"/>
      <w:lvlJc w:val="left"/>
      <w:pPr>
        <w:ind w:left="6120" w:hanging="360"/>
      </w:pPr>
      <w:rPr>
        <w:rFonts w:ascii="Courier New" w:hAnsi="Courier New" w:hint="default"/>
      </w:rPr>
    </w:lvl>
    <w:lvl w:ilvl="8" w:tplc="9C225B48">
      <w:start w:val="1"/>
      <w:numFmt w:val="bullet"/>
      <w:lvlText w:val=""/>
      <w:lvlJc w:val="left"/>
      <w:pPr>
        <w:ind w:left="6840" w:hanging="360"/>
      </w:pPr>
      <w:rPr>
        <w:rFonts w:ascii="Wingdings" w:hAnsi="Wingdings" w:hint="default"/>
      </w:rPr>
    </w:lvl>
  </w:abstractNum>
  <w:abstractNum w:abstractNumId="13" w15:restartNumberingAfterBreak="0">
    <w:nsid w:val="6ED093C0"/>
    <w:multiLevelType w:val="hybridMultilevel"/>
    <w:tmpl w:val="8BB2BD60"/>
    <w:lvl w:ilvl="0" w:tplc="859C304A">
      <w:start w:val="1"/>
      <w:numFmt w:val="bullet"/>
      <w:lvlText w:val="-"/>
      <w:lvlJc w:val="left"/>
      <w:pPr>
        <w:ind w:left="720" w:hanging="360"/>
      </w:pPr>
      <w:rPr>
        <w:rFonts w:ascii="Aptos" w:hAnsi="Aptos" w:hint="default"/>
      </w:rPr>
    </w:lvl>
    <w:lvl w:ilvl="1" w:tplc="0CC677E8">
      <w:start w:val="1"/>
      <w:numFmt w:val="bullet"/>
      <w:lvlText w:val="o"/>
      <w:lvlJc w:val="left"/>
      <w:pPr>
        <w:ind w:left="1440" w:hanging="360"/>
      </w:pPr>
      <w:rPr>
        <w:rFonts w:ascii="Courier New" w:hAnsi="Courier New" w:hint="default"/>
      </w:rPr>
    </w:lvl>
    <w:lvl w:ilvl="2" w:tplc="597EB9C2">
      <w:start w:val="1"/>
      <w:numFmt w:val="bullet"/>
      <w:lvlText w:val=""/>
      <w:lvlJc w:val="left"/>
      <w:pPr>
        <w:ind w:left="2160" w:hanging="360"/>
      </w:pPr>
      <w:rPr>
        <w:rFonts w:ascii="Wingdings" w:hAnsi="Wingdings" w:hint="default"/>
      </w:rPr>
    </w:lvl>
    <w:lvl w:ilvl="3" w:tplc="BD7A634C">
      <w:start w:val="1"/>
      <w:numFmt w:val="bullet"/>
      <w:lvlText w:val=""/>
      <w:lvlJc w:val="left"/>
      <w:pPr>
        <w:ind w:left="2880" w:hanging="360"/>
      </w:pPr>
      <w:rPr>
        <w:rFonts w:ascii="Symbol" w:hAnsi="Symbol" w:hint="default"/>
      </w:rPr>
    </w:lvl>
    <w:lvl w:ilvl="4" w:tplc="BEC06F18">
      <w:start w:val="1"/>
      <w:numFmt w:val="bullet"/>
      <w:lvlText w:val="o"/>
      <w:lvlJc w:val="left"/>
      <w:pPr>
        <w:ind w:left="3600" w:hanging="360"/>
      </w:pPr>
      <w:rPr>
        <w:rFonts w:ascii="Courier New" w:hAnsi="Courier New" w:hint="default"/>
      </w:rPr>
    </w:lvl>
    <w:lvl w:ilvl="5" w:tplc="642C7A84">
      <w:start w:val="1"/>
      <w:numFmt w:val="bullet"/>
      <w:lvlText w:val=""/>
      <w:lvlJc w:val="left"/>
      <w:pPr>
        <w:ind w:left="4320" w:hanging="360"/>
      </w:pPr>
      <w:rPr>
        <w:rFonts w:ascii="Wingdings" w:hAnsi="Wingdings" w:hint="default"/>
      </w:rPr>
    </w:lvl>
    <w:lvl w:ilvl="6" w:tplc="760E5A9A">
      <w:start w:val="1"/>
      <w:numFmt w:val="bullet"/>
      <w:lvlText w:val=""/>
      <w:lvlJc w:val="left"/>
      <w:pPr>
        <w:ind w:left="5040" w:hanging="360"/>
      </w:pPr>
      <w:rPr>
        <w:rFonts w:ascii="Symbol" w:hAnsi="Symbol" w:hint="default"/>
      </w:rPr>
    </w:lvl>
    <w:lvl w:ilvl="7" w:tplc="3D4047B0">
      <w:start w:val="1"/>
      <w:numFmt w:val="bullet"/>
      <w:lvlText w:val="o"/>
      <w:lvlJc w:val="left"/>
      <w:pPr>
        <w:ind w:left="5760" w:hanging="360"/>
      </w:pPr>
      <w:rPr>
        <w:rFonts w:ascii="Courier New" w:hAnsi="Courier New" w:hint="default"/>
      </w:rPr>
    </w:lvl>
    <w:lvl w:ilvl="8" w:tplc="A440DF0E">
      <w:start w:val="1"/>
      <w:numFmt w:val="bullet"/>
      <w:lvlText w:val=""/>
      <w:lvlJc w:val="left"/>
      <w:pPr>
        <w:ind w:left="6480" w:hanging="360"/>
      </w:pPr>
      <w:rPr>
        <w:rFonts w:ascii="Wingdings" w:hAnsi="Wingdings" w:hint="default"/>
      </w:rPr>
    </w:lvl>
  </w:abstractNum>
  <w:abstractNum w:abstractNumId="14" w15:restartNumberingAfterBreak="0">
    <w:nsid w:val="7C807B6B"/>
    <w:multiLevelType w:val="hybridMultilevel"/>
    <w:tmpl w:val="7F9AA9BA"/>
    <w:lvl w:ilvl="0" w:tplc="BBEAB00C">
      <w:start w:val="1"/>
      <w:numFmt w:val="bullet"/>
      <w:pStyle w:val="Heading5"/>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38359890">
    <w:abstractNumId w:val="6"/>
  </w:num>
  <w:num w:numId="2" w16cid:durableId="1056466700">
    <w:abstractNumId w:val="4"/>
  </w:num>
  <w:num w:numId="3" w16cid:durableId="1059134734">
    <w:abstractNumId w:val="2"/>
  </w:num>
  <w:num w:numId="4" w16cid:durableId="11304233">
    <w:abstractNumId w:val="7"/>
  </w:num>
  <w:num w:numId="5" w16cid:durableId="1222063558">
    <w:abstractNumId w:val="13"/>
  </w:num>
  <w:num w:numId="6" w16cid:durableId="1600216675">
    <w:abstractNumId w:val="8"/>
  </w:num>
  <w:num w:numId="7" w16cid:durableId="1702437479">
    <w:abstractNumId w:val="10"/>
  </w:num>
  <w:num w:numId="8" w16cid:durableId="1903447874">
    <w:abstractNumId w:val="5"/>
  </w:num>
  <w:num w:numId="9" w16cid:durableId="271480283">
    <w:abstractNumId w:val="12"/>
  </w:num>
  <w:num w:numId="10" w16cid:durableId="302320565">
    <w:abstractNumId w:val="1"/>
  </w:num>
  <w:num w:numId="11" w16cid:durableId="710955899">
    <w:abstractNumId w:val="11"/>
  </w:num>
  <w:num w:numId="12" w16cid:durableId="742720364">
    <w:abstractNumId w:val="9"/>
  </w:num>
  <w:num w:numId="13" w16cid:durableId="766997216">
    <w:abstractNumId w:val="0"/>
  </w:num>
  <w:num w:numId="14" w16cid:durableId="526212148">
    <w:abstractNumId w:val="14"/>
  </w:num>
  <w:num w:numId="15" w16cid:durableId="207496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93"/>
    <w:rsid w:val="00006330"/>
    <w:rsid w:val="0000ECAC"/>
    <w:rsid w:val="000225BE"/>
    <w:rsid w:val="0002555B"/>
    <w:rsid w:val="00027874"/>
    <w:rsid w:val="0004556C"/>
    <w:rsid w:val="00045703"/>
    <w:rsid w:val="00046E29"/>
    <w:rsid w:val="000500C0"/>
    <w:rsid w:val="00055AC2"/>
    <w:rsid w:val="00060A9F"/>
    <w:rsid w:val="000674D8"/>
    <w:rsid w:val="000771C2"/>
    <w:rsid w:val="00077721"/>
    <w:rsid w:val="0009181E"/>
    <w:rsid w:val="00092750"/>
    <w:rsid w:val="000953E6"/>
    <w:rsid w:val="000A2185"/>
    <w:rsid w:val="000A2D09"/>
    <w:rsid w:val="000D2AFB"/>
    <w:rsid w:val="000E68D1"/>
    <w:rsid w:val="000F518D"/>
    <w:rsid w:val="000F6597"/>
    <w:rsid w:val="00103154"/>
    <w:rsid w:val="0011165A"/>
    <w:rsid w:val="00111728"/>
    <w:rsid w:val="00147D6C"/>
    <w:rsid w:val="00151ED2"/>
    <w:rsid w:val="00155E9C"/>
    <w:rsid w:val="00165EC3"/>
    <w:rsid w:val="00170183"/>
    <w:rsid w:val="0017A0B0"/>
    <w:rsid w:val="00184C44"/>
    <w:rsid w:val="00187519"/>
    <w:rsid w:val="001A7C28"/>
    <w:rsid w:val="001B57DD"/>
    <w:rsid w:val="001C5212"/>
    <w:rsid w:val="001C6CC8"/>
    <w:rsid w:val="001D5AA0"/>
    <w:rsid w:val="001D609D"/>
    <w:rsid w:val="001D6537"/>
    <w:rsid w:val="001F1B92"/>
    <w:rsid w:val="001F7DE8"/>
    <w:rsid w:val="00200A14"/>
    <w:rsid w:val="002018B9"/>
    <w:rsid w:val="00201E3B"/>
    <w:rsid w:val="0020221C"/>
    <w:rsid w:val="0021050A"/>
    <w:rsid w:val="00222B26"/>
    <w:rsid w:val="00227017"/>
    <w:rsid w:val="0024631C"/>
    <w:rsid w:val="0026157D"/>
    <w:rsid w:val="00261BE6"/>
    <w:rsid w:val="00280375"/>
    <w:rsid w:val="00282EC8"/>
    <w:rsid w:val="00283A93"/>
    <w:rsid w:val="00284018"/>
    <w:rsid w:val="002A4D2E"/>
    <w:rsid w:val="002B20BC"/>
    <w:rsid w:val="002B3429"/>
    <w:rsid w:val="002B583A"/>
    <w:rsid w:val="002C75F8"/>
    <w:rsid w:val="002D1B2D"/>
    <w:rsid w:val="002D390B"/>
    <w:rsid w:val="002D79AC"/>
    <w:rsid w:val="002E30F7"/>
    <w:rsid w:val="002E3FB7"/>
    <w:rsid w:val="00300A68"/>
    <w:rsid w:val="00303A67"/>
    <w:rsid w:val="00316CF2"/>
    <w:rsid w:val="00323366"/>
    <w:rsid w:val="00323A8F"/>
    <w:rsid w:val="00323E7F"/>
    <w:rsid w:val="00327B04"/>
    <w:rsid w:val="00334B12"/>
    <w:rsid w:val="0036128E"/>
    <w:rsid w:val="00365121"/>
    <w:rsid w:val="003670A2"/>
    <w:rsid w:val="00371856"/>
    <w:rsid w:val="00371F43"/>
    <w:rsid w:val="00382503"/>
    <w:rsid w:val="00393D32"/>
    <w:rsid w:val="0039519C"/>
    <w:rsid w:val="003A0531"/>
    <w:rsid w:val="003B4014"/>
    <w:rsid w:val="003B7F95"/>
    <w:rsid w:val="003C55F6"/>
    <w:rsid w:val="003C7E61"/>
    <w:rsid w:val="003D5FF6"/>
    <w:rsid w:val="003E2890"/>
    <w:rsid w:val="003F09EE"/>
    <w:rsid w:val="00400889"/>
    <w:rsid w:val="00401091"/>
    <w:rsid w:val="00404E19"/>
    <w:rsid w:val="00405345"/>
    <w:rsid w:val="0041129B"/>
    <w:rsid w:val="004135F0"/>
    <w:rsid w:val="00417969"/>
    <w:rsid w:val="00417E05"/>
    <w:rsid w:val="00431F22"/>
    <w:rsid w:val="00432B3C"/>
    <w:rsid w:val="00433E1F"/>
    <w:rsid w:val="00445303"/>
    <w:rsid w:val="00453EED"/>
    <w:rsid w:val="00457F8E"/>
    <w:rsid w:val="004861F8"/>
    <w:rsid w:val="004A7D59"/>
    <w:rsid w:val="004B019F"/>
    <w:rsid w:val="004B739A"/>
    <w:rsid w:val="004C9D7E"/>
    <w:rsid w:val="004D32BF"/>
    <w:rsid w:val="004D510F"/>
    <w:rsid w:val="004F49FB"/>
    <w:rsid w:val="0050590A"/>
    <w:rsid w:val="00527F65"/>
    <w:rsid w:val="00555088"/>
    <w:rsid w:val="005572F2"/>
    <w:rsid w:val="0056112A"/>
    <w:rsid w:val="00567511"/>
    <w:rsid w:val="005714D0"/>
    <w:rsid w:val="0058754C"/>
    <w:rsid w:val="005A0741"/>
    <w:rsid w:val="005A7711"/>
    <w:rsid w:val="005C42E6"/>
    <w:rsid w:val="005C5C7B"/>
    <w:rsid w:val="005E5D42"/>
    <w:rsid w:val="005E74E3"/>
    <w:rsid w:val="005F463A"/>
    <w:rsid w:val="005F66B5"/>
    <w:rsid w:val="00603156"/>
    <w:rsid w:val="00603603"/>
    <w:rsid w:val="00617B73"/>
    <w:rsid w:val="006261FC"/>
    <w:rsid w:val="00627A96"/>
    <w:rsid w:val="00642172"/>
    <w:rsid w:val="00651306"/>
    <w:rsid w:val="0065519B"/>
    <w:rsid w:val="00663AB6"/>
    <w:rsid w:val="006653DF"/>
    <w:rsid w:val="00665877"/>
    <w:rsid w:val="006879BD"/>
    <w:rsid w:val="0069318E"/>
    <w:rsid w:val="00694B68"/>
    <w:rsid w:val="006A19A6"/>
    <w:rsid w:val="006A57B9"/>
    <w:rsid w:val="006A63F4"/>
    <w:rsid w:val="006B53F5"/>
    <w:rsid w:val="006B65CD"/>
    <w:rsid w:val="006C6AC5"/>
    <w:rsid w:val="006C75D9"/>
    <w:rsid w:val="006C761E"/>
    <w:rsid w:val="006E2811"/>
    <w:rsid w:val="006E2E88"/>
    <w:rsid w:val="006E3004"/>
    <w:rsid w:val="006F15E4"/>
    <w:rsid w:val="006F3EC9"/>
    <w:rsid w:val="006F4365"/>
    <w:rsid w:val="006F64A5"/>
    <w:rsid w:val="007069A3"/>
    <w:rsid w:val="007143A6"/>
    <w:rsid w:val="007145A7"/>
    <w:rsid w:val="007329E4"/>
    <w:rsid w:val="0074171F"/>
    <w:rsid w:val="00746215"/>
    <w:rsid w:val="00767679"/>
    <w:rsid w:val="007742D2"/>
    <w:rsid w:val="00786046"/>
    <w:rsid w:val="007873F6"/>
    <w:rsid w:val="007900B0"/>
    <w:rsid w:val="007A6A21"/>
    <w:rsid w:val="007C792B"/>
    <w:rsid w:val="007E685A"/>
    <w:rsid w:val="007E7F0F"/>
    <w:rsid w:val="007F3819"/>
    <w:rsid w:val="007F4154"/>
    <w:rsid w:val="007F60FF"/>
    <w:rsid w:val="0081082B"/>
    <w:rsid w:val="00817CB9"/>
    <w:rsid w:val="00820773"/>
    <w:rsid w:val="00822695"/>
    <w:rsid w:val="00822CCF"/>
    <w:rsid w:val="0083712D"/>
    <w:rsid w:val="00842B6E"/>
    <w:rsid w:val="0084392D"/>
    <w:rsid w:val="0085282B"/>
    <w:rsid w:val="00855053"/>
    <w:rsid w:val="008612C6"/>
    <w:rsid w:val="00863107"/>
    <w:rsid w:val="00864158"/>
    <w:rsid w:val="00872804"/>
    <w:rsid w:val="00885040"/>
    <w:rsid w:val="008872F1"/>
    <w:rsid w:val="00896E53"/>
    <w:rsid w:val="008B3A2A"/>
    <w:rsid w:val="008C13B6"/>
    <w:rsid w:val="008D58C3"/>
    <w:rsid w:val="008D79AD"/>
    <w:rsid w:val="008F664D"/>
    <w:rsid w:val="008F7089"/>
    <w:rsid w:val="0090541E"/>
    <w:rsid w:val="00907131"/>
    <w:rsid w:val="009239EA"/>
    <w:rsid w:val="00923E40"/>
    <w:rsid w:val="00925B63"/>
    <w:rsid w:val="00927CEB"/>
    <w:rsid w:val="00964705"/>
    <w:rsid w:val="00965AF1"/>
    <w:rsid w:val="00976322"/>
    <w:rsid w:val="00976432"/>
    <w:rsid w:val="00977ECB"/>
    <w:rsid w:val="00990091"/>
    <w:rsid w:val="00991FA0"/>
    <w:rsid w:val="009A4D6B"/>
    <w:rsid w:val="009A603C"/>
    <w:rsid w:val="009B38B9"/>
    <w:rsid w:val="009C694E"/>
    <w:rsid w:val="009D65D0"/>
    <w:rsid w:val="009E3C13"/>
    <w:rsid w:val="009E7AAE"/>
    <w:rsid w:val="009F60FC"/>
    <w:rsid w:val="009F798B"/>
    <w:rsid w:val="00A10B79"/>
    <w:rsid w:val="00A40E5B"/>
    <w:rsid w:val="00A41003"/>
    <w:rsid w:val="00A59E29"/>
    <w:rsid w:val="00A61F19"/>
    <w:rsid w:val="00A673FA"/>
    <w:rsid w:val="00A93CB9"/>
    <w:rsid w:val="00AA6F41"/>
    <w:rsid w:val="00AE579B"/>
    <w:rsid w:val="00AF081C"/>
    <w:rsid w:val="00B013E2"/>
    <w:rsid w:val="00B072A9"/>
    <w:rsid w:val="00B26D7A"/>
    <w:rsid w:val="00B329FC"/>
    <w:rsid w:val="00B35FB8"/>
    <w:rsid w:val="00B370C4"/>
    <w:rsid w:val="00B500A0"/>
    <w:rsid w:val="00B531E6"/>
    <w:rsid w:val="00B6666A"/>
    <w:rsid w:val="00B67BDB"/>
    <w:rsid w:val="00B702F2"/>
    <w:rsid w:val="00B726D1"/>
    <w:rsid w:val="00B75483"/>
    <w:rsid w:val="00B838AD"/>
    <w:rsid w:val="00B84A40"/>
    <w:rsid w:val="00B85613"/>
    <w:rsid w:val="00B91666"/>
    <w:rsid w:val="00B921CD"/>
    <w:rsid w:val="00B979ED"/>
    <w:rsid w:val="00BA46FD"/>
    <w:rsid w:val="00BA7535"/>
    <w:rsid w:val="00BB1D1D"/>
    <w:rsid w:val="00BB74C1"/>
    <w:rsid w:val="00BD2834"/>
    <w:rsid w:val="00BD2BE0"/>
    <w:rsid w:val="00BE36B4"/>
    <w:rsid w:val="00BE4A11"/>
    <w:rsid w:val="00BF3427"/>
    <w:rsid w:val="00BF61E2"/>
    <w:rsid w:val="00C01E72"/>
    <w:rsid w:val="00C04284"/>
    <w:rsid w:val="00C205F7"/>
    <w:rsid w:val="00C21C7B"/>
    <w:rsid w:val="00C317A4"/>
    <w:rsid w:val="00C34098"/>
    <w:rsid w:val="00C356C0"/>
    <w:rsid w:val="00C44C7C"/>
    <w:rsid w:val="00C52D02"/>
    <w:rsid w:val="00C5503F"/>
    <w:rsid w:val="00C63AEC"/>
    <w:rsid w:val="00C65EF1"/>
    <w:rsid w:val="00C66701"/>
    <w:rsid w:val="00C7375E"/>
    <w:rsid w:val="00C90EF3"/>
    <w:rsid w:val="00CA3F39"/>
    <w:rsid w:val="00CB1AEC"/>
    <w:rsid w:val="00CB39F9"/>
    <w:rsid w:val="00CB4566"/>
    <w:rsid w:val="00CC4944"/>
    <w:rsid w:val="00CC753B"/>
    <w:rsid w:val="00CD3E36"/>
    <w:rsid w:val="00CD424B"/>
    <w:rsid w:val="00CF32A5"/>
    <w:rsid w:val="00CF61E9"/>
    <w:rsid w:val="00D11FAA"/>
    <w:rsid w:val="00D207D7"/>
    <w:rsid w:val="00D23342"/>
    <w:rsid w:val="00D2671F"/>
    <w:rsid w:val="00D32574"/>
    <w:rsid w:val="00D431E1"/>
    <w:rsid w:val="00D516FC"/>
    <w:rsid w:val="00D556CB"/>
    <w:rsid w:val="00D56706"/>
    <w:rsid w:val="00D6209B"/>
    <w:rsid w:val="00D62AE4"/>
    <w:rsid w:val="00D63C9C"/>
    <w:rsid w:val="00D679DA"/>
    <w:rsid w:val="00D70AA4"/>
    <w:rsid w:val="00D759DE"/>
    <w:rsid w:val="00D75E8B"/>
    <w:rsid w:val="00D778FC"/>
    <w:rsid w:val="00D77C76"/>
    <w:rsid w:val="00D804DC"/>
    <w:rsid w:val="00D81347"/>
    <w:rsid w:val="00D84BB7"/>
    <w:rsid w:val="00D85BCA"/>
    <w:rsid w:val="00D90764"/>
    <w:rsid w:val="00DA4C5F"/>
    <w:rsid w:val="00DB1E0C"/>
    <w:rsid w:val="00DD38A3"/>
    <w:rsid w:val="00DE060C"/>
    <w:rsid w:val="00DE78B1"/>
    <w:rsid w:val="00DE78BB"/>
    <w:rsid w:val="00DF0A56"/>
    <w:rsid w:val="00E02A0D"/>
    <w:rsid w:val="00E135DC"/>
    <w:rsid w:val="00E1364D"/>
    <w:rsid w:val="00E24E3A"/>
    <w:rsid w:val="00E45A5C"/>
    <w:rsid w:val="00E52DEE"/>
    <w:rsid w:val="00E71206"/>
    <w:rsid w:val="00E86135"/>
    <w:rsid w:val="00E87825"/>
    <w:rsid w:val="00E92828"/>
    <w:rsid w:val="00E95034"/>
    <w:rsid w:val="00EA08A5"/>
    <w:rsid w:val="00EA27FC"/>
    <w:rsid w:val="00EA3C73"/>
    <w:rsid w:val="00EB4820"/>
    <w:rsid w:val="00EB5E2F"/>
    <w:rsid w:val="00EC0DC5"/>
    <w:rsid w:val="00EC208B"/>
    <w:rsid w:val="00EC7B7F"/>
    <w:rsid w:val="00ED5F33"/>
    <w:rsid w:val="00EF1203"/>
    <w:rsid w:val="00EF4887"/>
    <w:rsid w:val="00F00981"/>
    <w:rsid w:val="00F15AB5"/>
    <w:rsid w:val="00F24A62"/>
    <w:rsid w:val="00F26F51"/>
    <w:rsid w:val="00F305C0"/>
    <w:rsid w:val="00F331FF"/>
    <w:rsid w:val="00F434A9"/>
    <w:rsid w:val="00F52612"/>
    <w:rsid w:val="00F528E5"/>
    <w:rsid w:val="00F56092"/>
    <w:rsid w:val="00F605A6"/>
    <w:rsid w:val="00F61D82"/>
    <w:rsid w:val="00F823E7"/>
    <w:rsid w:val="00F95B86"/>
    <w:rsid w:val="00F97A1E"/>
    <w:rsid w:val="00F97B4D"/>
    <w:rsid w:val="00FB373F"/>
    <w:rsid w:val="00FB61DF"/>
    <w:rsid w:val="00FB72C5"/>
    <w:rsid w:val="00FC1032"/>
    <w:rsid w:val="00FC5636"/>
    <w:rsid w:val="00FC7708"/>
    <w:rsid w:val="00FD641C"/>
    <w:rsid w:val="0160EF53"/>
    <w:rsid w:val="01A6FA7A"/>
    <w:rsid w:val="0218145F"/>
    <w:rsid w:val="0296C0BA"/>
    <w:rsid w:val="032DB7AB"/>
    <w:rsid w:val="03A49B6F"/>
    <w:rsid w:val="03C3FDCE"/>
    <w:rsid w:val="03D9F15F"/>
    <w:rsid w:val="04298BD0"/>
    <w:rsid w:val="043912CB"/>
    <w:rsid w:val="045036DA"/>
    <w:rsid w:val="04929276"/>
    <w:rsid w:val="04A49F41"/>
    <w:rsid w:val="04C0082A"/>
    <w:rsid w:val="04E66F83"/>
    <w:rsid w:val="052CA4CD"/>
    <w:rsid w:val="053CB359"/>
    <w:rsid w:val="05697370"/>
    <w:rsid w:val="05869C12"/>
    <w:rsid w:val="058D3093"/>
    <w:rsid w:val="0632E0D3"/>
    <w:rsid w:val="06A3AA79"/>
    <w:rsid w:val="06BE48DB"/>
    <w:rsid w:val="06E8E5FA"/>
    <w:rsid w:val="07C08B62"/>
    <w:rsid w:val="07CD70DE"/>
    <w:rsid w:val="081E93A7"/>
    <w:rsid w:val="08392CA4"/>
    <w:rsid w:val="088AB8D4"/>
    <w:rsid w:val="089110D0"/>
    <w:rsid w:val="089BB034"/>
    <w:rsid w:val="089FB613"/>
    <w:rsid w:val="08C8296B"/>
    <w:rsid w:val="095443BB"/>
    <w:rsid w:val="09632EE5"/>
    <w:rsid w:val="096B5179"/>
    <w:rsid w:val="099BF064"/>
    <w:rsid w:val="09AA4EFF"/>
    <w:rsid w:val="09F86E8A"/>
    <w:rsid w:val="0A24923D"/>
    <w:rsid w:val="0A2DEABB"/>
    <w:rsid w:val="0A3FA535"/>
    <w:rsid w:val="0A7DDB8B"/>
    <w:rsid w:val="0ABEBFF5"/>
    <w:rsid w:val="0AE324C7"/>
    <w:rsid w:val="0AF7C263"/>
    <w:rsid w:val="0B1F0425"/>
    <w:rsid w:val="0B3C2DB4"/>
    <w:rsid w:val="0B99BEB3"/>
    <w:rsid w:val="0BE337F6"/>
    <w:rsid w:val="0C281040"/>
    <w:rsid w:val="0C4962BD"/>
    <w:rsid w:val="0C65D1EE"/>
    <w:rsid w:val="0C6D5608"/>
    <w:rsid w:val="0C7B84C7"/>
    <w:rsid w:val="0CAA41B7"/>
    <w:rsid w:val="0CAAA986"/>
    <w:rsid w:val="0CAB6DD9"/>
    <w:rsid w:val="0CB26994"/>
    <w:rsid w:val="0CB9D8DC"/>
    <w:rsid w:val="0CC0F8DB"/>
    <w:rsid w:val="0CEBD089"/>
    <w:rsid w:val="0D0DCF20"/>
    <w:rsid w:val="0D0E24A4"/>
    <w:rsid w:val="0D196E5A"/>
    <w:rsid w:val="0D7687EF"/>
    <w:rsid w:val="0D9E8453"/>
    <w:rsid w:val="0DB8EF18"/>
    <w:rsid w:val="0DDB2103"/>
    <w:rsid w:val="0DDDDE6F"/>
    <w:rsid w:val="0DEE937E"/>
    <w:rsid w:val="0E25ACA1"/>
    <w:rsid w:val="0E75D4E5"/>
    <w:rsid w:val="0EAABBCE"/>
    <w:rsid w:val="0EDD1AF5"/>
    <w:rsid w:val="0EF3106D"/>
    <w:rsid w:val="0EF72249"/>
    <w:rsid w:val="0F1637BA"/>
    <w:rsid w:val="0F246FF8"/>
    <w:rsid w:val="0FD221B2"/>
    <w:rsid w:val="103899A6"/>
    <w:rsid w:val="103CDBFC"/>
    <w:rsid w:val="106FB8BC"/>
    <w:rsid w:val="1093BE59"/>
    <w:rsid w:val="10A816E6"/>
    <w:rsid w:val="10B26DF2"/>
    <w:rsid w:val="10E2ADF0"/>
    <w:rsid w:val="10EAE4AF"/>
    <w:rsid w:val="111E67AF"/>
    <w:rsid w:val="11288561"/>
    <w:rsid w:val="1163E80F"/>
    <w:rsid w:val="1166F268"/>
    <w:rsid w:val="11670257"/>
    <w:rsid w:val="11696916"/>
    <w:rsid w:val="11AFE9E7"/>
    <w:rsid w:val="11D5C2FC"/>
    <w:rsid w:val="11EE68D1"/>
    <w:rsid w:val="11EF047A"/>
    <w:rsid w:val="126B39A4"/>
    <w:rsid w:val="127D3FA7"/>
    <w:rsid w:val="1290D85C"/>
    <w:rsid w:val="12BA1257"/>
    <w:rsid w:val="12DDC7FD"/>
    <w:rsid w:val="1392CE0E"/>
    <w:rsid w:val="145828E3"/>
    <w:rsid w:val="146715EA"/>
    <w:rsid w:val="14696984"/>
    <w:rsid w:val="148AE093"/>
    <w:rsid w:val="14DD2A43"/>
    <w:rsid w:val="151B5F6A"/>
    <w:rsid w:val="1575524E"/>
    <w:rsid w:val="1626020E"/>
    <w:rsid w:val="16361467"/>
    <w:rsid w:val="16712B44"/>
    <w:rsid w:val="1683BD94"/>
    <w:rsid w:val="168CD208"/>
    <w:rsid w:val="16B9340A"/>
    <w:rsid w:val="16E4912F"/>
    <w:rsid w:val="17207DAE"/>
    <w:rsid w:val="173D16DC"/>
    <w:rsid w:val="175F746B"/>
    <w:rsid w:val="1769BFCC"/>
    <w:rsid w:val="17B7AD9A"/>
    <w:rsid w:val="17DAD0B4"/>
    <w:rsid w:val="18048F37"/>
    <w:rsid w:val="1821F418"/>
    <w:rsid w:val="185F7EF3"/>
    <w:rsid w:val="187E8972"/>
    <w:rsid w:val="18CACE29"/>
    <w:rsid w:val="18E9D58F"/>
    <w:rsid w:val="191396E1"/>
    <w:rsid w:val="19574D1A"/>
    <w:rsid w:val="19BA0EB8"/>
    <w:rsid w:val="19C730BF"/>
    <w:rsid w:val="19D389DC"/>
    <w:rsid w:val="19DEDF8E"/>
    <w:rsid w:val="19EDA056"/>
    <w:rsid w:val="1A07BC22"/>
    <w:rsid w:val="1A141B75"/>
    <w:rsid w:val="1AB390C5"/>
    <w:rsid w:val="1AB41F44"/>
    <w:rsid w:val="1B9CE079"/>
    <w:rsid w:val="1BE64412"/>
    <w:rsid w:val="1C3CD33B"/>
    <w:rsid w:val="1C4DF114"/>
    <w:rsid w:val="1C6C4B5B"/>
    <w:rsid w:val="1CDFAA95"/>
    <w:rsid w:val="1D0CDB70"/>
    <w:rsid w:val="1D13365F"/>
    <w:rsid w:val="1D77F897"/>
    <w:rsid w:val="1DE128EF"/>
    <w:rsid w:val="1DEE9394"/>
    <w:rsid w:val="1DF5F752"/>
    <w:rsid w:val="1E5224E3"/>
    <w:rsid w:val="1E9EAAF4"/>
    <w:rsid w:val="1EC19B55"/>
    <w:rsid w:val="1F170D60"/>
    <w:rsid w:val="1F658BFE"/>
    <w:rsid w:val="1F9AEA17"/>
    <w:rsid w:val="202FD77D"/>
    <w:rsid w:val="20442441"/>
    <w:rsid w:val="20B7792B"/>
    <w:rsid w:val="20E367C3"/>
    <w:rsid w:val="20F01425"/>
    <w:rsid w:val="2180D32A"/>
    <w:rsid w:val="21D1023B"/>
    <w:rsid w:val="21EF32D4"/>
    <w:rsid w:val="23173AF0"/>
    <w:rsid w:val="2324CF7D"/>
    <w:rsid w:val="2350B924"/>
    <w:rsid w:val="23892544"/>
    <w:rsid w:val="23AC501D"/>
    <w:rsid w:val="23C6B304"/>
    <w:rsid w:val="24380AB3"/>
    <w:rsid w:val="24430074"/>
    <w:rsid w:val="246FD121"/>
    <w:rsid w:val="2483D3F1"/>
    <w:rsid w:val="2498AD19"/>
    <w:rsid w:val="2553BAE9"/>
    <w:rsid w:val="255C46E8"/>
    <w:rsid w:val="257C5171"/>
    <w:rsid w:val="25BE1769"/>
    <w:rsid w:val="25DB6504"/>
    <w:rsid w:val="25E6C00E"/>
    <w:rsid w:val="261A698C"/>
    <w:rsid w:val="261E6ED9"/>
    <w:rsid w:val="26574FB1"/>
    <w:rsid w:val="265DB4D9"/>
    <w:rsid w:val="266441B5"/>
    <w:rsid w:val="2677625B"/>
    <w:rsid w:val="26B1ADEB"/>
    <w:rsid w:val="26BCD7EF"/>
    <w:rsid w:val="26CA6867"/>
    <w:rsid w:val="26D00F46"/>
    <w:rsid w:val="27300E21"/>
    <w:rsid w:val="27727D97"/>
    <w:rsid w:val="27744533"/>
    <w:rsid w:val="27B35866"/>
    <w:rsid w:val="2864D1F1"/>
    <w:rsid w:val="28909FF5"/>
    <w:rsid w:val="28AF8B61"/>
    <w:rsid w:val="28C313D1"/>
    <w:rsid w:val="28C95BAB"/>
    <w:rsid w:val="294D7820"/>
    <w:rsid w:val="2996D367"/>
    <w:rsid w:val="29A43E69"/>
    <w:rsid w:val="29DB2A0D"/>
    <w:rsid w:val="2A675B19"/>
    <w:rsid w:val="2AA30D0F"/>
    <w:rsid w:val="2B1A765B"/>
    <w:rsid w:val="2B683BF6"/>
    <w:rsid w:val="2C0400C6"/>
    <w:rsid w:val="2C47F8BE"/>
    <w:rsid w:val="2CFD9929"/>
    <w:rsid w:val="2D08382A"/>
    <w:rsid w:val="2D782467"/>
    <w:rsid w:val="2DB70638"/>
    <w:rsid w:val="2DE629D3"/>
    <w:rsid w:val="2E3A047D"/>
    <w:rsid w:val="2E7022F9"/>
    <w:rsid w:val="2EC45DEB"/>
    <w:rsid w:val="2EEC2DBC"/>
    <w:rsid w:val="2EF6E588"/>
    <w:rsid w:val="2F0CBE8C"/>
    <w:rsid w:val="2F38A5FF"/>
    <w:rsid w:val="2FA90D83"/>
    <w:rsid w:val="2FD6884A"/>
    <w:rsid w:val="30069757"/>
    <w:rsid w:val="305C5261"/>
    <w:rsid w:val="30731F7C"/>
    <w:rsid w:val="309530BA"/>
    <w:rsid w:val="30C9E2D4"/>
    <w:rsid w:val="310345D8"/>
    <w:rsid w:val="32035E23"/>
    <w:rsid w:val="32073689"/>
    <w:rsid w:val="32F96F10"/>
    <w:rsid w:val="32F99680"/>
    <w:rsid w:val="3333BE01"/>
    <w:rsid w:val="3354202B"/>
    <w:rsid w:val="336446A5"/>
    <w:rsid w:val="339C2CD7"/>
    <w:rsid w:val="33F304A7"/>
    <w:rsid w:val="3410C945"/>
    <w:rsid w:val="341A79D5"/>
    <w:rsid w:val="342E0CE7"/>
    <w:rsid w:val="34360AED"/>
    <w:rsid w:val="343B8749"/>
    <w:rsid w:val="344675D5"/>
    <w:rsid w:val="34612CFA"/>
    <w:rsid w:val="34FD3E1B"/>
    <w:rsid w:val="3525A4A1"/>
    <w:rsid w:val="354FEA59"/>
    <w:rsid w:val="35AC4279"/>
    <w:rsid w:val="35BAACE2"/>
    <w:rsid w:val="35D78C29"/>
    <w:rsid w:val="36082686"/>
    <w:rsid w:val="371C4E1F"/>
    <w:rsid w:val="374AF5EC"/>
    <w:rsid w:val="37962020"/>
    <w:rsid w:val="37A426A4"/>
    <w:rsid w:val="38190564"/>
    <w:rsid w:val="384E8BA9"/>
    <w:rsid w:val="38655220"/>
    <w:rsid w:val="38732FD4"/>
    <w:rsid w:val="38940EA9"/>
    <w:rsid w:val="3894DA50"/>
    <w:rsid w:val="38E6A4EA"/>
    <w:rsid w:val="39019F6D"/>
    <w:rsid w:val="3976261B"/>
    <w:rsid w:val="397877A0"/>
    <w:rsid w:val="3A00B07E"/>
    <w:rsid w:val="3A344EF7"/>
    <w:rsid w:val="3A4F5583"/>
    <w:rsid w:val="3A6CB736"/>
    <w:rsid w:val="3AD28945"/>
    <w:rsid w:val="3AD63D69"/>
    <w:rsid w:val="3B041849"/>
    <w:rsid w:val="3B384F03"/>
    <w:rsid w:val="3B6A691F"/>
    <w:rsid w:val="3B7150C9"/>
    <w:rsid w:val="3B8F063B"/>
    <w:rsid w:val="3BA3C4F1"/>
    <w:rsid w:val="3BD1632D"/>
    <w:rsid w:val="3BFC8C98"/>
    <w:rsid w:val="3C2CBB34"/>
    <w:rsid w:val="3C60623A"/>
    <w:rsid w:val="3C7C1A75"/>
    <w:rsid w:val="3C8DFF84"/>
    <w:rsid w:val="3C916E8F"/>
    <w:rsid w:val="3CECFD7A"/>
    <w:rsid w:val="3D3DE753"/>
    <w:rsid w:val="3D3FFF39"/>
    <w:rsid w:val="3DEB0E45"/>
    <w:rsid w:val="3E1B78C4"/>
    <w:rsid w:val="3E3BA665"/>
    <w:rsid w:val="3E4C3AFA"/>
    <w:rsid w:val="3E58AB94"/>
    <w:rsid w:val="3EB1598A"/>
    <w:rsid w:val="3EB2DB91"/>
    <w:rsid w:val="3EC72042"/>
    <w:rsid w:val="3F15B233"/>
    <w:rsid w:val="3F69A090"/>
    <w:rsid w:val="3F93CFCB"/>
    <w:rsid w:val="3F9DB8B2"/>
    <w:rsid w:val="3FA36477"/>
    <w:rsid w:val="40365856"/>
    <w:rsid w:val="4041E431"/>
    <w:rsid w:val="40599EFA"/>
    <w:rsid w:val="40847A7B"/>
    <w:rsid w:val="40A25198"/>
    <w:rsid w:val="40FB5F90"/>
    <w:rsid w:val="4139AD5D"/>
    <w:rsid w:val="4143A6B9"/>
    <w:rsid w:val="41465225"/>
    <w:rsid w:val="41DCFF39"/>
    <w:rsid w:val="41E364EB"/>
    <w:rsid w:val="4202C5CC"/>
    <w:rsid w:val="423047E4"/>
    <w:rsid w:val="424BAFCC"/>
    <w:rsid w:val="425ECDDD"/>
    <w:rsid w:val="42FEF0A5"/>
    <w:rsid w:val="4367624A"/>
    <w:rsid w:val="4367759C"/>
    <w:rsid w:val="438519A5"/>
    <w:rsid w:val="4387C80D"/>
    <w:rsid w:val="440AFB48"/>
    <w:rsid w:val="441B45FF"/>
    <w:rsid w:val="447EF56E"/>
    <w:rsid w:val="448AD3BA"/>
    <w:rsid w:val="44A4A2FE"/>
    <w:rsid w:val="44ABE703"/>
    <w:rsid w:val="44F6047B"/>
    <w:rsid w:val="44FC756F"/>
    <w:rsid w:val="4565620C"/>
    <w:rsid w:val="45A8C7E4"/>
    <w:rsid w:val="46102BF6"/>
    <w:rsid w:val="4637F241"/>
    <w:rsid w:val="464AE231"/>
    <w:rsid w:val="4656E60F"/>
    <w:rsid w:val="46857F84"/>
    <w:rsid w:val="46BE0472"/>
    <w:rsid w:val="4713ADFA"/>
    <w:rsid w:val="47215F7D"/>
    <w:rsid w:val="474C4854"/>
    <w:rsid w:val="474DF6B4"/>
    <w:rsid w:val="475D45AD"/>
    <w:rsid w:val="478C2E44"/>
    <w:rsid w:val="47E7FD5B"/>
    <w:rsid w:val="48388D05"/>
    <w:rsid w:val="48867EEB"/>
    <w:rsid w:val="48E41615"/>
    <w:rsid w:val="48EC1FEC"/>
    <w:rsid w:val="493BD06C"/>
    <w:rsid w:val="496D16E9"/>
    <w:rsid w:val="4992D8ED"/>
    <w:rsid w:val="49939A1C"/>
    <w:rsid w:val="4A35A22E"/>
    <w:rsid w:val="4A428175"/>
    <w:rsid w:val="4AAD06A4"/>
    <w:rsid w:val="4AC10993"/>
    <w:rsid w:val="4ACD6996"/>
    <w:rsid w:val="4ACDB61B"/>
    <w:rsid w:val="4AE3CC87"/>
    <w:rsid w:val="4B18A490"/>
    <w:rsid w:val="4B4D270F"/>
    <w:rsid w:val="4B74224B"/>
    <w:rsid w:val="4B854EB2"/>
    <w:rsid w:val="4B8AF9A1"/>
    <w:rsid w:val="4B965B14"/>
    <w:rsid w:val="4B989CA3"/>
    <w:rsid w:val="4BA2AA23"/>
    <w:rsid w:val="4BA793A6"/>
    <w:rsid w:val="4BE73BA3"/>
    <w:rsid w:val="4C285DC3"/>
    <w:rsid w:val="4C290E52"/>
    <w:rsid w:val="4C3CD568"/>
    <w:rsid w:val="4C4A8AE3"/>
    <w:rsid w:val="4CB8D7A1"/>
    <w:rsid w:val="4CBA6029"/>
    <w:rsid w:val="4CD60592"/>
    <w:rsid w:val="4D3A3D26"/>
    <w:rsid w:val="4D47ECF1"/>
    <w:rsid w:val="4D4BE95B"/>
    <w:rsid w:val="4D4F8152"/>
    <w:rsid w:val="4DABB36A"/>
    <w:rsid w:val="4DD14951"/>
    <w:rsid w:val="4DF37BE9"/>
    <w:rsid w:val="4E120E5D"/>
    <w:rsid w:val="4E38F32A"/>
    <w:rsid w:val="4E90B5F0"/>
    <w:rsid w:val="4EA85EFB"/>
    <w:rsid w:val="4EACF634"/>
    <w:rsid w:val="4EB502F6"/>
    <w:rsid w:val="4ED78DE5"/>
    <w:rsid w:val="4EEFC490"/>
    <w:rsid w:val="4F0F95B2"/>
    <w:rsid w:val="4F51A05D"/>
    <w:rsid w:val="4FBACC80"/>
    <w:rsid w:val="500910D6"/>
    <w:rsid w:val="5060F412"/>
    <w:rsid w:val="5073A3A9"/>
    <w:rsid w:val="5114D906"/>
    <w:rsid w:val="513F0462"/>
    <w:rsid w:val="5148DB12"/>
    <w:rsid w:val="516C38DE"/>
    <w:rsid w:val="518ADE42"/>
    <w:rsid w:val="51FF412A"/>
    <w:rsid w:val="5247CB10"/>
    <w:rsid w:val="527C1815"/>
    <w:rsid w:val="52857623"/>
    <w:rsid w:val="52BA6156"/>
    <w:rsid w:val="52F6F465"/>
    <w:rsid w:val="530B42CB"/>
    <w:rsid w:val="531CE20B"/>
    <w:rsid w:val="533058F9"/>
    <w:rsid w:val="5399A698"/>
    <w:rsid w:val="53B649FD"/>
    <w:rsid w:val="53E65FF7"/>
    <w:rsid w:val="540CAA83"/>
    <w:rsid w:val="5418C507"/>
    <w:rsid w:val="545A28A4"/>
    <w:rsid w:val="547D8CE6"/>
    <w:rsid w:val="5484EAC6"/>
    <w:rsid w:val="54F03596"/>
    <w:rsid w:val="5604CE20"/>
    <w:rsid w:val="5606EE71"/>
    <w:rsid w:val="560C4681"/>
    <w:rsid w:val="5616CB7D"/>
    <w:rsid w:val="568608E8"/>
    <w:rsid w:val="569C37E4"/>
    <w:rsid w:val="56F14AA7"/>
    <w:rsid w:val="573FCF6F"/>
    <w:rsid w:val="57510B26"/>
    <w:rsid w:val="576C85DF"/>
    <w:rsid w:val="57CA0BB7"/>
    <w:rsid w:val="580095F5"/>
    <w:rsid w:val="5806A8F0"/>
    <w:rsid w:val="582B88FB"/>
    <w:rsid w:val="587B0FA3"/>
    <w:rsid w:val="58E6227B"/>
    <w:rsid w:val="58FF6F92"/>
    <w:rsid w:val="595E0E18"/>
    <w:rsid w:val="597D10E5"/>
    <w:rsid w:val="59D06BF7"/>
    <w:rsid w:val="5A01D781"/>
    <w:rsid w:val="5A4AD040"/>
    <w:rsid w:val="5A7D4A1C"/>
    <w:rsid w:val="5A7F1A7A"/>
    <w:rsid w:val="5A80CF51"/>
    <w:rsid w:val="5AA9AA35"/>
    <w:rsid w:val="5AAEAE10"/>
    <w:rsid w:val="5BFDF5EF"/>
    <w:rsid w:val="5C07D1EB"/>
    <w:rsid w:val="5C5019AE"/>
    <w:rsid w:val="5C570A8A"/>
    <w:rsid w:val="5C6B1237"/>
    <w:rsid w:val="5CB44A0C"/>
    <w:rsid w:val="5D0406CE"/>
    <w:rsid w:val="5D5208A7"/>
    <w:rsid w:val="5D5FD4DB"/>
    <w:rsid w:val="5DFAB5D3"/>
    <w:rsid w:val="5DFDB38E"/>
    <w:rsid w:val="5E208345"/>
    <w:rsid w:val="5E49B4D4"/>
    <w:rsid w:val="5E5A97A6"/>
    <w:rsid w:val="5E7B3892"/>
    <w:rsid w:val="5EC5E6AB"/>
    <w:rsid w:val="5EC89D13"/>
    <w:rsid w:val="5ED91506"/>
    <w:rsid w:val="5EE40F1A"/>
    <w:rsid w:val="5EE97CF5"/>
    <w:rsid w:val="5F19E51E"/>
    <w:rsid w:val="5F1CDAE4"/>
    <w:rsid w:val="5F5C5696"/>
    <w:rsid w:val="5FCF87EA"/>
    <w:rsid w:val="5FFB6F29"/>
    <w:rsid w:val="60763389"/>
    <w:rsid w:val="609684BE"/>
    <w:rsid w:val="60A6B287"/>
    <w:rsid w:val="60A9FB50"/>
    <w:rsid w:val="60D9D524"/>
    <w:rsid w:val="610EC972"/>
    <w:rsid w:val="612C3F56"/>
    <w:rsid w:val="6184BE19"/>
    <w:rsid w:val="619A5506"/>
    <w:rsid w:val="61B46080"/>
    <w:rsid w:val="61C39CF0"/>
    <w:rsid w:val="6226D236"/>
    <w:rsid w:val="62D4FDE1"/>
    <w:rsid w:val="62DFF394"/>
    <w:rsid w:val="631FA84F"/>
    <w:rsid w:val="632EDF24"/>
    <w:rsid w:val="63736B0A"/>
    <w:rsid w:val="63862C24"/>
    <w:rsid w:val="639FDD95"/>
    <w:rsid w:val="63B7A466"/>
    <w:rsid w:val="63BD0719"/>
    <w:rsid w:val="63FB5361"/>
    <w:rsid w:val="644BC0D4"/>
    <w:rsid w:val="64AD4253"/>
    <w:rsid w:val="64AFF610"/>
    <w:rsid w:val="64C94191"/>
    <w:rsid w:val="651522EB"/>
    <w:rsid w:val="6565FF12"/>
    <w:rsid w:val="65B1DFCC"/>
    <w:rsid w:val="65F02D8C"/>
    <w:rsid w:val="6629A925"/>
    <w:rsid w:val="6648202D"/>
    <w:rsid w:val="664E6F15"/>
    <w:rsid w:val="6656726F"/>
    <w:rsid w:val="6692913F"/>
    <w:rsid w:val="66987EEC"/>
    <w:rsid w:val="66B10326"/>
    <w:rsid w:val="67169DB0"/>
    <w:rsid w:val="679BA9E3"/>
    <w:rsid w:val="67C8576B"/>
    <w:rsid w:val="67E1E5E2"/>
    <w:rsid w:val="67E95ED1"/>
    <w:rsid w:val="6805788D"/>
    <w:rsid w:val="683B6C33"/>
    <w:rsid w:val="68511A65"/>
    <w:rsid w:val="68686E2C"/>
    <w:rsid w:val="68725F9C"/>
    <w:rsid w:val="68794DA3"/>
    <w:rsid w:val="68949A6B"/>
    <w:rsid w:val="68B6CC45"/>
    <w:rsid w:val="692332FA"/>
    <w:rsid w:val="6930FEF7"/>
    <w:rsid w:val="6940BFCD"/>
    <w:rsid w:val="69872DC0"/>
    <w:rsid w:val="698CB7D3"/>
    <w:rsid w:val="6A1F00FD"/>
    <w:rsid w:val="6A22EA25"/>
    <w:rsid w:val="6A3EC364"/>
    <w:rsid w:val="6A772543"/>
    <w:rsid w:val="6AA7FF4D"/>
    <w:rsid w:val="6ACCAE6D"/>
    <w:rsid w:val="6AE81694"/>
    <w:rsid w:val="6AF6606E"/>
    <w:rsid w:val="6B6BEBA4"/>
    <w:rsid w:val="6B9CA6B4"/>
    <w:rsid w:val="6BD47C29"/>
    <w:rsid w:val="6BD51B61"/>
    <w:rsid w:val="6BE4C35A"/>
    <w:rsid w:val="6BE89FAE"/>
    <w:rsid w:val="6BF79869"/>
    <w:rsid w:val="6C4F50D9"/>
    <w:rsid w:val="6C63760D"/>
    <w:rsid w:val="6C7B9845"/>
    <w:rsid w:val="6CBB165D"/>
    <w:rsid w:val="6D7DEE86"/>
    <w:rsid w:val="6D8D293F"/>
    <w:rsid w:val="6D9B1655"/>
    <w:rsid w:val="6E5F6AF5"/>
    <w:rsid w:val="6E6F8F54"/>
    <w:rsid w:val="6E893777"/>
    <w:rsid w:val="6E9113B4"/>
    <w:rsid w:val="6EACC8AB"/>
    <w:rsid w:val="6EDEE066"/>
    <w:rsid w:val="6F22907A"/>
    <w:rsid w:val="6F2721BD"/>
    <w:rsid w:val="6F33B782"/>
    <w:rsid w:val="6F588646"/>
    <w:rsid w:val="6F700F2D"/>
    <w:rsid w:val="6F76D457"/>
    <w:rsid w:val="6FD242E7"/>
    <w:rsid w:val="6FD53E29"/>
    <w:rsid w:val="6FF69D79"/>
    <w:rsid w:val="7015CBA2"/>
    <w:rsid w:val="70889E1A"/>
    <w:rsid w:val="70E15BF9"/>
    <w:rsid w:val="710B9F33"/>
    <w:rsid w:val="712A6DB3"/>
    <w:rsid w:val="714FE5D2"/>
    <w:rsid w:val="71B091AB"/>
    <w:rsid w:val="71BBEF33"/>
    <w:rsid w:val="71FF3C78"/>
    <w:rsid w:val="7253485D"/>
    <w:rsid w:val="72D5C51C"/>
    <w:rsid w:val="72D5FCA1"/>
    <w:rsid w:val="72F95603"/>
    <w:rsid w:val="7353C466"/>
    <w:rsid w:val="735D9A2E"/>
    <w:rsid w:val="73756D31"/>
    <w:rsid w:val="73A487A0"/>
    <w:rsid w:val="73EA7C31"/>
    <w:rsid w:val="743CE790"/>
    <w:rsid w:val="74AD5DFA"/>
    <w:rsid w:val="74BB652B"/>
    <w:rsid w:val="75035343"/>
    <w:rsid w:val="751A6B5C"/>
    <w:rsid w:val="75543ADA"/>
    <w:rsid w:val="75884492"/>
    <w:rsid w:val="75AEDAE7"/>
    <w:rsid w:val="75AFFC91"/>
    <w:rsid w:val="75EF30E2"/>
    <w:rsid w:val="75FD6C6C"/>
    <w:rsid w:val="7601835C"/>
    <w:rsid w:val="7604FA5E"/>
    <w:rsid w:val="76AD8223"/>
    <w:rsid w:val="7722A13A"/>
    <w:rsid w:val="7733B2A7"/>
    <w:rsid w:val="783CEA12"/>
    <w:rsid w:val="78BA052B"/>
    <w:rsid w:val="78E9E546"/>
    <w:rsid w:val="795D43D1"/>
    <w:rsid w:val="7962137F"/>
    <w:rsid w:val="7963FF55"/>
    <w:rsid w:val="799E84DF"/>
    <w:rsid w:val="79DAB22A"/>
    <w:rsid w:val="7A122D8A"/>
    <w:rsid w:val="7A16C872"/>
    <w:rsid w:val="7A2DB48D"/>
    <w:rsid w:val="7A6FE5FA"/>
    <w:rsid w:val="7AC49ABE"/>
    <w:rsid w:val="7AC8B469"/>
    <w:rsid w:val="7ACDB5A3"/>
    <w:rsid w:val="7B1D5B63"/>
    <w:rsid w:val="7B5C09A3"/>
    <w:rsid w:val="7B8EAEDF"/>
    <w:rsid w:val="7BEEC1A2"/>
    <w:rsid w:val="7C137DD4"/>
    <w:rsid w:val="7C239CB9"/>
    <w:rsid w:val="7C2D201A"/>
    <w:rsid w:val="7C46A593"/>
    <w:rsid w:val="7C5A97C7"/>
    <w:rsid w:val="7C72EBA2"/>
    <w:rsid w:val="7C87646E"/>
    <w:rsid w:val="7D0DD589"/>
    <w:rsid w:val="7D178AAE"/>
    <w:rsid w:val="7D2ECEB3"/>
    <w:rsid w:val="7D5B8DFA"/>
    <w:rsid w:val="7D794C38"/>
    <w:rsid w:val="7D7C6DB6"/>
    <w:rsid w:val="7DF58EEC"/>
    <w:rsid w:val="7E4C3447"/>
    <w:rsid w:val="7E5B4245"/>
    <w:rsid w:val="7E7E94B6"/>
    <w:rsid w:val="7EB3746D"/>
    <w:rsid w:val="7ECDAF41"/>
    <w:rsid w:val="7EEAAE2E"/>
    <w:rsid w:val="7F0AC64E"/>
    <w:rsid w:val="7F8216C5"/>
    <w:rsid w:val="7FA552C8"/>
    <w:rsid w:val="7FDFC37E"/>
    <w:rsid w:val="7FF568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21BB"/>
  <w15:chartTrackingRefBased/>
  <w15:docId w15:val="{7B417E02-E834-4A7C-9F16-E66106E6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8D1"/>
    <w:rPr>
      <w:rFonts w:ascii="Arial" w:hAnsi="Arial"/>
      <w:sz w:val="24"/>
    </w:rPr>
  </w:style>
  <w:style w:type="paragraph" w:styleId="Heading1">
    <w:name w:val="heading 1"/>
    <w:basedOn w:val="Normal"/>
    <w:next w:val="Normal"/>
    <w:link w:val="Heading1Char"/>
    <w:autoRedefine/>
    <w:uiPriority w:val="9"/>
    <w:qFormat/>
    <w:rsid w:val="00A93CB9"/>
    <w:pPr>
      <w:keepNext/>
      <w:keepLines/>
      <w:spacing w:before="360" w:after="80"/>
      <w:outlineLvl w:val="0"/>
    </w:pPr>
    <w:rPr>
      <w:rFonts w:eastAsiaTheme="majorEastAsia" w:cstheme="majorBidi"/>
      <w:color w:val="2F5496"/>
      <w:sz w:val="40"/>
      <w:szCs w:val="40"/>
    </w:rPr>
  </w:style>
  <w:style w:type="paragraph" w:styleId="Heading2">
    <w:name w:val="heading 2"/>
    <w:basedOn w:val="Normal"/>
    <w:next w:val="Normal"/>
    <w:link w:val="Heading2Char"/>
    <w:uiPriority w:val="9"/>
    <w:unhideWhenUsed/>
    <w:qFormat/>
    <w:rsid w:val="00A93CB9"/>
    <w:pPr>
      <w:keepNext/>
      <w:keepLines/>
      <w:spacing w:before="160" w:after="80"/>
      <w:outlineLvl w:val="1"/>
    </w:pPr>
    <w:rPr>
      <w:rFonts w:eastAsiaTheme="majorEastAsia" w:cstheme="majorBidi"/>
      <w:color w:val="2F5496"/>
      <w:sz w:val="32"/>
      <w:szCs w:val="32"/>
    </w:rPr>
  </w:style>
  <w:style w:type="paragraph" w:styleId="Heading3">
    <w:name w:val="heading 3"/>
    <w:basedOn w:val="Normal"/>
    <w:next w:val="Normal"/>
    <w:link w:val="Heading3Char"/>
    <w:uiPriority w:val="9"/>
    <w:unhideWhenUsed/>
    <w:qFormat/>
    <w:rsid w:val="00A93CB9"/>
    <w:pPr>
      <w:keepNext/>
      <w:keepLines/>
      <w:spacing w:before="160" w:after="80"/>
      <w:outlineLvl w:val="2"/>
    </w:pPr>
    <w:rPr>
      <w:rFonts w:eastAsiaTheme="majorEastAsia" w:cstheme="majorBidi"/>
      <w:color w:val="2F5496"/>
      <w:sz w:val="28"/>
      <w:szCs w:val="28"/>
    </w:rPr>
  </w:style>
  <w:style w:type="paragraph" w:styleId="Heading4">
    <w:name w:val="heading 4"/>
    <w:basedOn w:val="Normal"/>
    <w:next w:val="Normal"/>
    <w:link w:val="Heading4Char"/>
    <w:uiPriority w:val="9"/>
    <w:unhideWhenUsed/>
    <w:qFormat/>
    <w:rsid w:val="00A93CB9"/>
    <w:pPr>
      <w:keepNext/>
      <w:keepLines/>
      <w:spacing w:before="80" w:after="40"/>
      <w:outlineLvl w:val="3"/>
    </w:pPr>
    <w:rPr>
      <w:rFonts w:eastAsiaTheme="majorEastAsia" w:cstheme="majorBidi"/>
      <w:i/>
      <w:iCs/>
      <w:color w:val="2F5496"/>
    </w:rPr>
  </w:style>
  <w:style w:type="paragraph" w:styleId="Heading5">
    <w:name w:val="heading 5"/>
    <w:basedOn w:val="Normal"/>
    <w:next w:val="Normal"/>
    <w:link w:val="Heading5Char"/>
    <w:autoRedefine/>
    <w:uiPriority w:val="9"/>
    <w:unhideWhenUsed/>
    <w:qFormat/>
    <w:rsid w:val="00F52612"/>
    <w:pPr>
      <w:keepNext/>
      <w:keepLines/>
      <w:numPr>
        <w:numId w:val="14"/>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83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B9"/>
    <w:rPr>
      <w:rFonts w:ascii="Arial" w:eastAsiaTheme="majorEastAsia" w:hAnsi="Arial" w:cstheme="majorBidi"/>
      <w:color w:val="2F5496"/>
      <w:sz w:val="40"/>
      <w:szCs w:val="40"/>
    </w:rPr>
  </w:style>
  <w:style w:type="character" w:customStyle="1" w:styleId="Heading2Char">
    <w:name w:val="Heading 2 Char"/>
    <w:basedOn w:val="DefaultParagraphFont"/>
    <w:link w:val="Heading2"/>
    <w:uiPriority w:val="9"/>
    <w:rsid w:val="00A93CB9"/>
    <w:rPr>
      <w:rFonts w:ascii="Arial" w:eastAsiaTheme="majorEastAsia" w:hAnsi="Arial" w:cstheme="majorBidi"/>
      <w:color w:val="2F5496"/>
      <w:sz w:val="32"/>
      <w:szCs w:val="32"/>
    </w:rPr>
  </w:style>
  <w:style w:type="character" w:customStyle="1" w:styleId="Heading3Char">
    <w:name w:val="Heading 3 Char"/>
    <w:basedOn w:val="DefaultParagraphFont"/>
    <w:link w:val="Heading3"/>
    <w:uiPriority w:val="9"/>
    <w:rsid w:val="00A93CB9"/>
    <w:rPr>
      <w:rFonts w:ascii="Arial" w:eastAsiaTheme="majorEastAsia" w:hAnsi="Arial" w:cstheme="majorBidi"/>
      <w:color w:val="2F5496"/>
      <w:sz w:val="28"/>
      <w:szCs w:val="28"/>
    </w:rPr>
  </w:style>
  <w:style w:type="character" w:customStyle="1" w:styleId="Heading4Char">
    <w:name w:val="Heading 4 Char"/>
    <w:basedOn w:val="DefaultParagraphFont"/>
    <w:link w:val="Heading4"/>
    <w:uiPriority w:val="9"/>
    <w:rsid w:val="00A93CB9"/>
    <w:rPr>
      <w:rFonts w:ascii="Arial" w:eastAsiaTheme="majorEastAsia" w:hAnsi="Arial" w:cstheme="majorBidi"/>
      <w:i/>
      <w:iCs/>
      <w:color w:val="2F5496"/>
      <w:sz w:val="24"/>
    </w:rPr>
  </w:style>
  <w:style w:type="character" w:customStyle="1" w:styleId="Heading5Char">
    <w:name w:val="Heading 5 Char"/>
    <w:basedOn w:val="DefaultParagraphFont"/>
    <w:link w:val="Heading5"/>
    <w:uiPriority w:val="9"/>
    <w:rsid w:val="00F52612"/>
    <w:rPr>
      <w:rFonts w:ascii="Arial" w:eastAsiaTheme="majorEastAsia" w:hAnsi="Arial" w:cstheme="majorBidi"/>
      <w:sz w:val="24"/>
    </w:rPr>
  </w:style>
  <w:style w:type="character" w:customStyle="1" w:styleId="Heading6Char">
    <w:name w:val="Heading 6 Char"/>
    <w:basedOn w:val="DefaultParagraphFont"/>
    <w:link w:val="Heading6"/>
    <w:uiPriority w:val="9"/>
    <w:semiHidden/>
    <w:rsid w:val="00283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A93"/>
    <w:rPr>
      <w:rFonts w:eastAsiaTheme="majorEastAsia" w:cstheme="majorBidi"/>
      <w:color w:val="272727" w:themeColor="text1" w:themeTint="D8"/>
    </w:rPr>
  </w:style>
  <w:style w:type="paragraph" w:styleId="Title">
    <w:name w:val="Title"/>
    <w:basedOn w:val="Normal"/>
    <w:next w:val="Normal"/>
    <w:link w:val="TitleChar"/>
    <w:uiPriority w:val="10"/>
    <w:qFormat/>
    <w:rsid w:val="00283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A93"/>
    <w:pPr>
      <w:spacing w:before="160"/>
      <w:jc w:val="center"/>
    </w:pPr>
    <w:rPr>
      <w:i/>
      <w:iCs/>
      <w:color w:val="404040" w:themeColor="text1" w:themeTint="BF"/>
    </w:rPr>
  </w:style>
  <w:style w:type="character" w:customStyle="1" w:styleId="QuoteChar">
    <w:name w:val="Quote Char"/>
    <w:basedOn w:val="DefaultParagraphFont"/>
    <w:link w:val="Quote"/>
    <w:uiPriority w:val="29"/>
    <w:rsid w:val="00283A93"/>
    <w:rPr>
      <w:i/>
      <w:iCs/>
      <w:color w:val="404040" w:themeColor="text1" w:themeTint="BF"/>
    </w:rPr>
  </w:style>
  <w:style w:type="paragraph" w:styleId="ListParagraph">
    <w:name w:val="List Paragraph"/>
    <w:aliases w:val="table bullets,Bullet List,FooterText,List Paragraph1,numbered,Paragraphe de liste1,列出段落,列出段落1,Bulletr List Paragraph,List Paragraph2,List Paragraph21,Párrafo de lista1,Parágrafo da Lista1,リスト段落1,Listeafsnit1,Plan,L"/>
    <w:basedOn w:val="Normal"/>
    <w:link w:val="ListParagraphChar"/>
    <w:uiPriority w:val="34"/>
    <w:qFormat/>
    <w:rsid w:val="00283A93"/>
    <w:pPr>
      <w:ind w:left="720"/>
      <w:contextualSpacing/>
    </w:pPr>
  </w:style>
  <w:style w:type="character" w:styleId="IntenseEmphasis">
    <w:name w:val="Intense Emphasis"/>
    <w:basedOn w:val="DefaultParagraphFont"/>
    <w:uiPriority w:val="21"/>
    <w:qFormat/>
    <w:rsid w:val="00283A93"/>
    <w:rPr>
      <w:i/>
      <w:iCs/>
      <w:color w:val="0F4761" w:themeColor="accent1" w:themeShade="BF"/>
    </w:rPr>
  </w:style>
  <w:style w:type="paragraph" w:styleId="IntenseQuote">
    <w:name w:val="Intense Quote"/>
    <w:basedOn w:val="Normal"/>
    <w:next w:val="Normal"/>
    <w:link w:val="IntenseQuoteChar"/>
    <w:uiPriority w:val="30"/>
    <w:qFormat/>
    <w:rsid w:val="00283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A93"/>
    <w:rPr>
      <w:i/>
      <w:iCs/>
      <w:color w:val="0F4761" w:themeColor="accent1" w:themeShade="BF"/>
    </w:rPr>
  </w:style>
  <w:style w:type="character" w:styleId="IntenseReference">
    <w:name w:val="Intense Reference"/>
    <w:basedOn w:val="DefaultParagraphFont"/>
    <w:uiPriority w:val="32"/>
    <w:qFormat/>
    <w:rsid w:val="00283A93"/>
    <w:rPr>
      <w:b/>
      <w:bCs/>
      <w:smallCaps/>
      <w:color w:val="0F4761" w:themeColor="accent1" w:themeShade="BF"/>
      <w:spacing w:val="5"/>
    </w:rPr>
  </w:style>
  <w:style w:type="character" w:customStyle="1" w:styleId="ListParagraphChar">
    <w:name w:val="List Paragraph Char"/>
    <w:aliases w:val="table bullets Char,Bullet List Char,FooterText Char,List Paragraph1 Char,numbered Char,Paragraphe de liste1 Char,列出段落 Char,列出段落1 Char,Bulletr List Paragraph Char,List Paragraph2 Char,List Paragraph21 Char,Párrafo de lista1 Char"/>
    <w:basedOn w:val="DefaultParagraphFont"/>
    <w:link w:val="ListParagraph"/>
    <w:uiPriority w:val="34"/>
    <w:locked/>
    <w:rsid w:val="00365121"/>
  </w:style>
  <w:style w:type="character" w:styleId="Emphasis">
    <w:name w:val="Emphasis"/>
    <w:basedOn w:val="DefaultParagraphFont"/>
    <w:uiPriority w:val="20"/>
    <w:qFormat/>
    <w:rsid w:val="00651306"/>
    <w:rPr>
      <w:i/>
      <w:iCs/>
    </w:rPr>
  </w:style>
  <w:style w:type="character" w:styleId="Strong">
    <w:name w:val="Strong"/>
    <w:basedOn w:val="DefaultParagraphFont"/>
    <w:uiPriority w:val="22"/>
    <w:qFormat/>
    <w:rsid w:val="2350B924"/>
    <w:rPr>
      <w:b/>
      <w:bCs/>
    </w:rPr>
  </w:style>
  <w:style w:type="paragraph" w:styleId="NormalWeb">
    <w:name w:val="Normal (Web)"/>
    <w:basedOn w:val="Normal"/>
    <w:uiPriority w:val="99"/>
    <w:unhideWhenUsed/>
    <w:rsid w:val="00F605A6"/>
    <w:pPr>
      <w:spacing w:before="100" w:beforeAutospacing="1" w:after="100" w:afterAutospacing="1" w:line="240" w:lineRule="auto"/>
    </w:pPr>
    <w:rPr>
      <w:rFonts w:ascii="Times New Roman" w:eastAsia="Times New Roman" w:hAnsi="Times New Roman" w:cs="Times New Roman"/>
      <w:kern w:val="0"/>
      <w:szCs w:val="24"/>
      <w:lang w:eastAsia="en-CA"/>
      <w14:ligatures w14:val="none"/>
    </w:rPr>
  </w:style>
  <w:style w:type="paragraph" w:styleId="Revision">
    <w:name w:val="Revision"/>
    <w:hidden/>
    <w:uiPriority w:val="99"/>
    <w:semiHidden/>
    <w:rsid w:val="00642172"/>
    <w:pPr>
      <w:spacing w:after="0" w:line="240" w:lineRule="auto"/>
    </w:pPr>
  </w:style>
  <w:style w:type="character" w:styleId="Hyperlink">
    <w:name w:val="Hyperlink"/>
    <w:basedOn w:val="DefaultParagraphFont"/>
    <w:uiPriority w:val="99"/>
    <w:unhideWhenUsed/>
    <w:rsid w:val="0B1F0425"/>
    <w:rPr>
      <w:color w:val="467886"/>
      <w:u w:val="single"/>
    </w:rPr>
  </w:style>
  <w:style w:type="character" w:styleId="CommentReference">
    <w:name w:val="annotation reference"/>
    <w:basedOn w:val="DefaultParagraphFont"/>
    <w:uiPriority w:val="99"/>
    <w:semiHidden/>
    <w:unhideWhenUsed/>
    <w:rsid w:val="00404E19"/>
    <w:rPr>
      <w:sz w:val="16"/>
      <w:szCs w:val="16"/>
    </w:rPr>
  </w:style>
  <w:style w:type="paragraph" w:styleId="CommentText">
    <w:name w:val="annotation text"/>
    <w:basedOn w:val="Normal"/>
    <w:link w:val="CommentTextChar"/>
    <w:uiPriority w:val="99"/>
    <w:unhideWhenUsed/>
    <w:rsid w:val="00404E19"/>
    <w:pPr>
      <w:spacing w:line="240" w:lineRule="auto"/>
    </w:pPr>
    <w:rPr>
      <w:sz w:val="20"/>
      <w:szCs w:val="20"/>
    </w:rPr>
  </w:style>
  <w:style w:type="character" w:customStyle="1" w:styleId="CommentTextChar">
    <w:name w:val="Comment Text Char"/>
    <w:basedOn w:val="DefaultParagraphFont"/>
    <w:link w:val="CommentText"/>
    <w:uiPriority w:val="99"/>
    <w:rsid w:val="00404E19"/>
    <w:rPr>
      <w:sz w:val="20"/>
      <w:szCs w:val="20"/>
    </w:rPr>
  </w:style>
  <w:style w:type="paragraph" w:styleId="CommentSubject">
    <w:name w:val="annotation subject"/>
    <w:basedOn w:val="CommentText"/>
    <w:next w:val="CommentText"/>
    <w:link w:val="CommentSubjectChar"/>
    <w:uiPriority w:val="99"/>
    <w:semiHidden/>
    <w:unhideWhenUsed/>
    <w:rsid w:val="00404E19"/>
    <w:rPr>
      <w:b/>
      <w:bCs/>
    </w:rPr>
  </w:style>
  <w:style w:type="character" w:customStyle="1" w:styleId="CommentSubjectChar">
    <w:name w:val="Comment Subject Char"/>
    <w:basedOn w:val="CommentTextChar"/>
    <w:link w:val="CommentSubject"/>
    <w:uiPriority w:val="99"/>
    <w:semiHidden/>
    <w:rsid w:val="00404E19"/>
    <w:rPr>
      <w:b/>
      <w:bCs/>
      <w:sz w:val="20"/>
      <w:szCs w:val="20"/>
    </w:rPr>
  </w:style>
  <w:style w:type="character" w:styleId="Mention">
    <w:name w:val="Mention"/>
    <w:basedOn w:val="DefaultParagraphFont"/>
    <w:uiPriority w:val="99"/>
    <w:unhideWhenUsed/>
    <w:rsid w:val="00D56706"/>
    <w:rPr>
      <w:color w:val="2B579A"/>
      <w:shd w:val="clear" w:color="auto" w:fill="E1DFDD"/>
    </w:rPr>
  </w:style>
  <w:style w:type="character" w:styleId="FollowedHyperlink">
    <w:name w:val="FollowedHyperlink"/>
    <w:basedOn w:val="DefaultParagraphFont"/>
    <w:uiPriority w:val="99"/>
    <w:semiHidden/>
    <w:unhideWhenUsed/>
    <w:rsid w:val="002A4D2E"/>
    <w:rPr>
      <w:color w:val="96607D" w:themeColor="followedHyperlink"/>
      <w:u w:val="single"/>
    </w:rPr>
  </w:style>
  <w:style w:type="paragraph" w:styleId="Header">
    <w:name w:val="header"/>
    <w:basedOn w:val="Normal"/>
    <w:link w:val="HeaderChar"/>
    <w:uiPriority w:val="99"/>
    <w:unhideWhenUsed/>
    <w:rsid w:val="00371F43"/>
    <w:pPr>
      <w:tabs>
        <w:tab w:val="center" w:pos="4320"/>
        <w:tab w:val="right" w:pos="8640"/>
      </w:tabs>
      <w:spacing w:after="0" w:line="240" w:lineRule="auto"/>
    </w:pPr>
  </w:style>
  <w:style w:type="character" w:customStyle="1" w:styleId="HeaderChar">
    <w:name w:val="Header Char"/>
    <w:basedOn w:val="DefaultParagraphFont"/>
    <w:link w:val="Header"/>
    <w:uiPriority w:val="99"/>
    <w:rsid w:val="00371F43"/>
    <w:rPr>
      <w:rFonts w:ascii="Arial" w:hAnsi="Arial"/>
      <w:sz w:val="24"/>
    </w:rPr>
  </w:style>
  <w:style w:type="paragraph" w:styleId="Footer">
    <w:name w:val="footer"/>
    <w:basedOn w:val="Normal"/>
    <w:link w:val="FooterChar"/>
    <w:uiPriority w:val="99"/>
    <w:unhideWhenUsed/>
    <w:rsid w:val="00371F4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71F43"/>
    <w:rPr>
      <w:rFonts w:ascii="Arial" w:hAnsi="Arial"/>
      <w:sz w:val="24"/>
    </w:rPr>
  </w:style>
  <w:style w:type="character" w:styleId="UnresolvedMention">
    <w:name w:val="Unresolved Mention"/>
    <w:basedOn w:val="DefaultParagraphFont"/>
    <w:uiPriority w:val="99"/>
    <w:semiHidden/>
    <w:unhideWhenUsed/>
    <w:rsid w:val="00170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17523">
      <w:bodyDiv w:val="1"/>
      <w:marLeft w:val="0"/>
      <w:marRight w:val="0"/>
      <w:marTop w:val="0"/>
      <w:marBottom w:val="0"/>
      <w:divBdr>
        <w:top w:val="none" w:sz="0" w:space="0" w:color="auto"/>
        <w:left w:val="none" w:sz="0" w:space="0" w:color="auto"/>
        <w:bottom w:val="none" w:sz="0" w:space="0" w:color="auto"/>
        <w:right w:val="none" w:sz="0" w:space="0" w:color="auto"/>
      </w:divBdr>
    </w:div>
    <w:div w:id="652024784">
      <w:bodyDiv w:val="1"/>
      <w:marLeft w:val="0"/>
      <w:marRight w:val="0"/>
      <w:marTop w:val="0"/>
      <w:marBottom w:val="0"/>
      <w:divBdr>
        <w:top w:val="none" w:sz="0" w:space="0" w:color="auto"/>
        <w:left w:val="none" w:sz="0" w:space="0" w:color="auto"/>
        <w:bottom w:val="none" w:sz="0" w:space="0" w:color="auto"/>
        <w:right w:val="none" w:sz="0" w:space="0" w:color="auto"/>
      </w:divBdr>
    </w:div>
    <w:div w:id="1099451928">
      <w:bodyDiv w:val="1"/>
      <w:marLeft w:val="0"/>
      <w:marRight w:val="0"/>
      <w:marTop w:val="0"/>
      <w:marBottom w:val="0"/>
      <w:divBdr>
        <w:top w:val="none" w:sz="0" w:space="0" w:color="auto"/>
        <w:left w:val="none" w:sz="0" w:space="0" w:color="auto"/>
        <w:bottom w:val="none" w:sz="0" w:space="0" w:color="auto"/>
        <w:right w:val="none" w:sz="0" w:space="0" w:color="auto"/>
      </w:divBdr>
    </w:div>
    <w:div w:id="1720737654">
      <w:bodyDiv w:val="1"/>
      <w:marLeft w:val="0"/>
      <w:marRight w:val="0"/>
      <w:marTop w:val="0"/>
      <w:marBottom w:val="0"/>
      <w:divBdr>
        <w:top w:val="none" w:sz="0" w:space="0" w:color="auto"/>
        <w:left w:val="none" w:sz="0" w:space="0" w:color="auto"/>
        <w:bottom w:val="none" w:sz="0" w:space="0" w:color="auto"/>
        <w:right w:val="none" w:sz="0" w:space="0" w:color="auto"/>
      </w:divBdr>
    </w:div>
    <w:div w:id="203869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cpedia.gc.ca/gcwiki/images/e/ed/Mod%C3%A8le_de_maturit%C3%A9_pour_un_mod%C3%A8le_de_prestation_de_services_de_mesures_d%E2%80%99adaptation_du_lieu_de_travail_de_premier_ordre.doc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cpedia.gc.ca/gcwiki/images/e/ed/Mod%C3%A8le_de_maturit%C3%A9_pour_un_mod%C3%A8le_de_prestation_de_services_de_mesures_d%E2%80%99adaptation_du_lieu_de_travail_de_premier_ordre.doc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19AB0F57FFA34797BE45DD48308270" ma:contentTypeVersion="17" ma:contentTypeDescription="Create a new document." ma:contentTypeScope="" ma:versionID="425f455d9b5c2be9b87c17b65975e45f">
  <xsd:schema xmlns:xsd="http://www.w3.org/2001/XMLSchema" xmlns:xs="http://www.w3.org/2001/XMLSchema" xmlns:p="http://schemas.microsoft.com/office/2006/metadata/properties" xmlns:ns2="fc36ef8f-3e5b-4419-9806-6ebe770d7957" xmlns:ns3="f9e6fabd-0f57-4c2d-9f78-5d80e83941cf" targetNamespace="http://schemas.microsoft.com/office/2006/metadata/properties" ma:root="true" ma:fieldsID="4113748a4f11e39d987230bbc81b5440" ns2:_="" ns3:_="">
    <xsd:import namespace="fc36ef8f-3e5b-4419-9806-6ebe770d7957"/>
    <xsd:import namespace="f9e6fabd-0f57-4c2d-9f78-5d80e83941cf"/>
    <xsd:element name="properties">
      <xsd:complexType>
        <xsd:sequence>
          <xsd:element name="documentManagement">
            <xsd:complexType>
              <xsd:all>
                <xsd:element ref="ns2:Details"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ef8f-3e5b-4419-9806-6ebe770d7957" elementFormDefault="qualified">
    <xsd:import namespace="http://schemas.microsoft.com/office/2006/documentManagement/types"/>
    <xsd:import namespace="http://schemas.microsoft.com/office/infopath/2007/PartnerControls"/>
    <xsd:element name="Details" ma:index="1" nillable="true" ma:displayName="Details" ma:format="Dropdown" ma:internalName="Details">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6fabd-0f57-4c2d-9f78-5d80e83941cf"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15" nillable="true" ma:displayName="Taxonomy Catch All Column" ma:hidden="true" ma:list="{5d777785-43ea-409e-8a7b-2f115f495aac}" ma:internalName="TaxCatchAll" ma:readOnly="false" ma:showField="CatchAllData" ma:web="f9e6fabd-0f57-4c2d-9f78-5d80e83941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9e6fabd-0f57-4c2d-9f78-5d80e83941cf" xsi:nil="true"/>
    <Details xmlns="fc36ef8f-3e5b-4419-9806-6ebe770d7957" xsi:nil="true"/>
    <lcf76f155ced4ddcb4097134ff3c332f xmlns="fc36ef8f-3e5b-4419-9806-6ebe770d79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784296-42CA-45E9-A3B6-E20A56F2BB27}">
  <ds:schemaRefs>
    <ds:schemaRef ds:uri="http://schemas.microsoft.com/sharepoint/v3/contenttype/forms"/>
  </ds:schemaRefs>
</ds:datastoreItem>
</file>

<file path=customXml/itemProps2.xml><?xml version="1.0" encoding="utf-8"?>
<ds:datastoreItem xmlns:ds="http://schemas.openxmlformats.org/officeDocument/2006/customXml" ds:itemID="{27CCB958-40E3-4D16-B5EC-29B97E160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ef8f-3e5b-4419-9806-6ebe770d7957"/>
    <ds:schemaRef ds:uri="f9e6fabd-0f57-4c2d-9f78-5d80e8394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764EB-543F-43D1-9EDE-3513B31BE1B5}">
  <ds:schemaRefs>
    <ds:schemaRef ds:uri="http://schemas.microsoft.com/office/2006/metadata/properties"/>
    <ds:schemaRef ds:uri="http://schemas.microsoft.com/office/infopath/2007/PartnerControls"/>
    <ds:schemaRef ds:uri="f9e6fabd-0f57-4c2d-9f78-5d80e83941cf"/>
    <ds:schemaRef ds:uri="fc36ef8f-3e5b-4419-9806-6ebe770d7957"/>
  </ds:schemaRefs>
</ds:datastoreItem>
</file>

<file path=docMetadata/LabelInfo.xml><?xml version="1.0" encoding="utf-8"?>
<clbl:labelList xmlns:clbl="http://schemas.microsoft.com/office/2020/mipLabelMetadata">
  <clbl:label id="{9ed55846-8a81-4246-acd8-b1a01abfc0d1}" enabled="0" method="" siteId="{9ed55846-8a81-4246-acd8-b1a01abfc0d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23</Pages>
  <Words>5058</Words>
  <Characters>28832</Characters>
  <Application>Microsoft Office Word</Application>
  <DocSecurity>0</DocSecurity>
  <Lines>240</Lines>
  <Paragraphs>67</Paragraphs>
  <ScaleCrop>false</ScaleCrop>
  <Company/>
  <LinksUpToDate>false</LinksUpToDate>
  <CharactersWithSpaces>33823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Maturity Model Self-Assessment Questionnaire</dc:title>
  <dc:subject/>
  <dc:creator>Charlier, Sarah S [NC]</dc:creator>
  <cp:keywords/>
  <dc:description/>
  <cp:lastModifiedBy>Perry, Maxim MJ [NC]</cp:lastModifiedBy>
  <cp:revision>48</cp:revision>
  <dcterms:created xsi:type="dcterms:W3CDTF">2025-08-26T20:22:00Z</dcterms:created>
  <dcterms:modified xsi:type="dcterms:W3CDTF">2025-09-24T19:21:00Z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0x0101004419AB0F57FFA34797BE45DD48308270</vt:lpwstr>
  </property>
  <property fmtid="{D5CDD505-2E9C-101B-9397-08002B2CF9AE}" pid="3" name="MediaServiceImageTags">
    <vt:lpwstr/>
  </property>
  <property fmtid="{D5CDD505-2E9C-101B-9397-08002B2CF9AE}" pid="4" name="MSIP_Label_834ed4f5-eae4-40c7-82be-b1cdf720a1b9_Enabled">
    <vt:lpwstr>true</vt:lpwstr>
  </property>
  <property fmtid="{D5CDD505-2E9C-101B-9397-08002B2CF9AE}" pid="5" name="MSIP_Label_834ed4f5-eae4-40c7-82be-b1cdf720a1b9_SetDate">
    <vt:lpwstr>2025-08-25T19:16:29Z</vt:lpwstr>
  </property>
  <property fmtid="{D5CDD505-2E9C-101B-9397-08002B2CF9AE}" pid="6" name="MSIP_Label_834ed4f5-eae4-40c7-82be-b1cdf720a1b9_Method">
    <vt:lpwstr>Standard</vt:lpwstr>
  </property>
  <property fmtid="{D5CDD505-2E9C-101B-9397-08002B2CF9AE}" pid="7" name="MSIP_Label_834ed4f5-eae4-40c7-82be-b1cdf720a1b9_Name">
    <vt:lpwstr>Unclassified - Non classifié</vt:lpwstr>
  </property>
  <property fmtid="{D5CDD505-2E9C-101B-9397-08002B2CF9AE}" pid="8" name="MSIP_Label_834ed4f5-eae4-40c7-82be-b1cdf720a1b9_SiteId">
    <vt:lpwstr>e0d54a3c-7bbe-4a64-9d46-f9f84a41c833</vt:lpwstr>
  </property>
  <property fmtid="{D5CDD505-2E9C-101B-9397-08002B2CF9AE}" pid="9" name="MSIP_Label_834ed4f5-eae4-40c7-82be-b1cdf720a1b9_ActionId">
    <vt:lpwstr>62036a3a-c0d6-44c1-ad59-bb14475343e1</vt:lpwstr>
  </property>
  <property fmtid="{D5CDD505-2E9C-101B-9397-08002B2CF9AE}" pid="10" name="MSIP_Label_834ed4f5-eae4-40c7-82be-b1cdf720a1b9_ContentBits">
    <vt:lpwstr>0</vt:lpwstr>
  </property>
  <property fmtid="{D5CDD505-2E9C-101B-9397-08002B2CF9AE}" pid="11" name="MSIP_Label_834ed4f5-eae4-40c7-82be-b1cdf720a1b9_Tag">
    <vt:lpwstr>10, 3, 0, 1</vt:lpwstr>
  </property>
  <property fmtid="{D5CDD505-2E9C-101B-9397-08002B2CF9AE}" pid="12" name="docLang">
    <vt:lpwstr>fr</vt:lpwstr>
  </property>
</Properties>
</file>