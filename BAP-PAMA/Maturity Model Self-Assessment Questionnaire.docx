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0F51D" w14:textId="7E98C746" w:rsidR="00EA3C73" w:rsidRPr="006F15E4" w:rsidRDefault="3410C945" w:rsidP="00C63AEC">
      <w:pPr>
        <w:pStyle w:val="NormalWeb"/>
        <w:spacing w:line="360" w:lineRule="auto"/>
        <w:rPr>
          <w:rFonts w:asciiTheme="minorHAnsi" w:eastAsiaTheme="minorEastAsia" w:hAnsiTheme="minorHAnsi" w:cstheme="minorBidi"/>
          <w:b/>
          <w:bCs/>
        </w:rPr>
      </w:pPr>
      <w:r w:rsidRPr="00A93CB9">
        <w:rPr>
          <w:rFonts w:ascii="Arial" w:hAnsi="Arial" w:cs="Arial"/>
          <w:noProof/>
        </w:rPr>
        <w:drawing>
          <wp:inline distT="0" distB="0" distL="0" distR="0" wp14:anchorId="21FA7762" wp14:editId="492E3D33">
            <wp:extent cx="5986178" cy="2139822"/>
            <wp:effectExtent l="0" t="0" r="0" b="0"/>
            <wp:docPr id="1" name="Picture 1" descr="Banner for &quot;Better Accommodation Project&quot; with icons for various disabilities on a purple-pink watercolor background.">
              <a:extLst xmlns:a="http://schemas.openxmlformats.org/drawingml/2006/main">
                <a:ext uri="{FF2B5EF4-FFF2-40B4-BE49-F238E27FC236}">
                  <a16:creationId xmlns:a16="http://schemas.microsoft.com/office/drawing/2014/main" id="{CFDFBADF-2942-469C-9E9A-166B3A1FF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ner for &quot;Better Accommodation Project&quot; with icons for various disabilities on a purple-pink watercolo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064" cy="2158726"/>
                    </a:xfrm>
                    <a:prstGeom prst="rect">
                      <a:avLst/>
                    </a:prstGeom>
                    <a:noFill/>
                    <a:ln>
                      <a:noFill/>
                    </a:ln>
                  </pic:spPr>
                </pic:pic>
              </a:graphicData>
            </a:graphic>
          </wp:inline>
        </w:drawing>
      </w:r>
    </w:p>
    <w:p w14:paraId="443F40D9" w14:textId="41102674" w:rsidR="006879BD" w:rsidRPr="006F15E4" w:rsidRDefault="00400889" w:rsidP="00C63AEC">
      <w:pPr>
        <w:pStyle w:val="Heading1"/>
        <w:spacing w:line="360" w:lineRule="auto"/>
      </w:pPr>
      <w:r>
        <w:t>Maturity</w:t>
      </w:r>
      <w:r w:rsidR="6E9113B4">
        <w:t xml:space="preserve"> Self-Assessment </w:t>
      </w:r>
      <w:r w:rsidR="6BBDC5DE">
        <w:t>Questionnaire</w:t>
      </w:r>
    </w:p>
    <w:p w14:paraId="17BAC87E" w14:textId="3F2DFF07" w:rsidR="001F1B92" w:rsidRPr="0058754C" w:rsidRDefault="63862C24" w:rsidP="00CF32A5">
      <w:pPr>
        <w:pStyle w:val="Heading2"/>
      </w:pPr>
      <w:r w:rsidRPr="0058754C">
        <w:t>Purpose of th</w:t>
      </w:r>
      <w:r w:rsidR="00400889" w:rsidRPr="0058754C">
        <w:t>is</w:t>
      </w:r>
      <w:r w:rsidRPr="0058754C">
        <w:t xml:space="preserve"> tool</w:t>
      </w:r>
    </w:p>
    <w:p w14:paraId="409F4E59" w14:textId="6622FC2C" w:rsidR="44FC756F" w:rsidRDefault="3BFC8C98" w:rsidP="255C46E8">
      <w:pPr>
        <w:spacing w:line="360" w:lineRule="auto"/>
        <w:rPr>
          <w:rFonts w:eastAsiaTheme="minorEastAsia"/>
          <w:szCs w:val="24"/>
        </w:rPr>
      </w:pPr>
      <w:r w:rsidRPr="255C46E8">
        <w:rPr>
          <w:rFonts w:eastAsiaTheme="minorEastAsia"/>
          <w:color w:val="000000" w:themeColor="text1"/>
          <w:szCs w:val="24"/>
        </w:rPr>
        <w:t xml:space="preserve">A </w:t>
      </w:r>
      <w:r w:rsidR="00400889" w:rsidRPr="255C46E8">
        <w:rPr>
          <w:rFonts w:eastAsiaTheme="minorEastAsia"/>
          <w:color w:val="000000" w:themeColor="text1"/>
          <w:szCs w:val="24"/>
        </w:rPr>
        <w:t>maturity</w:t>
      </w:r>
      <w:r w:rsidRPr="255C46E8">
        <w:rPr>
          <w:rFonts w:eastAsiaTheme="minorEastAsia"/>
          <w:color w:val="000000" w:themeColor="text1"/>
          <w:szCs w:val="24"/>
        </w:rPr>
        <w:t xml:space="preserve"> model helps organizations understand </w:t>
      </w:r>
      <w:r w:rsidR="00B26D7A" w:rsidRPr="255C46E8">
        <w:rPr>
          <w:rFonts w:eastAsiaTheme="minorEastAsia"/>
          <w:color w:val="000000" w:themeColor="text1"/>
          <w:szCs w:val="24"/>
        </w:rPr>
        <w:t xml:space="preserve">and track their progress </w:t>
      </w:r>
      <w:r w:rsidR="00B6666A" w:rsidRPr="255C46E8">
        <w:rPr>
          <w:rFonts w:eastAsiaTheme="minorEastAsia"/>
          <w:color w:val="000000" w:themeColor="text1"/>
          <w:szCs w:val="24"/>
        </w:rPr>
        <w:t xml:space="preserve">toward </w:t>
      </w:r>
      <w:r w:rsidRPr="255C46E8">
        <w:rPr>
          <w:rFonts w:eastAsiaTheme="minorEastAsia"/>
          <w:color w:val="000000" w:themeColor="text1"/>
          <w:szCs w:val="24"/>
        </w:rPr>
        <w:t xml:space="preserve">reaching their goals. It shows what success looks like, </w:t>
      </w:r>
      <w:r w:rsidR="00B6666A" w:rsidRPr="255C46E8">
        <w:rPr>
          <w:rFonts w:eastAsiaTheme="minorEastAsia"/>
          <w:color w:val="000000" w:themeColor="text1"/>
          <w:szCs w:val="24"/>
        </w:rPr>
        <w:t>highlights</w:t>
      </w:r>
      <w:r w:rsidRPr="255C46E8">
        <w:rPr>
          <w:rFonts w:eastAsiaTheme="minorEastAsia"/>
          <w:color w:val="000000" w:themeColor="text1"/>
          <w:szCs w:val="24"/>
        </w:rPr>
        <w:t xml:space="preserve"> strengths and helps find areas </w:t>
      </w:r>
      <w:r w:rsidR="00B6666A" w:rsidRPr="255C46E8">
        <w:rPr>
          <w:rFonts w:eastAsiaTheme="minorEastAsia"/>
          <w:color w:val="000000" w:themeColor="text1"/>
          <w:szCs w:val="24"/>
        </w:rPr>
        <w:t xml:space="preserve">for </w:t>
      </w:r>
      <w:r w:rsidRPr="255C46E8">
        <w:rPr>
          <w:rFonts w:eastAsiaTheme="minorEastAsia"/>
          <w:color w:val="000000" w:themeColor="text1"/>
          <w:szCs w:val="24"/>
        </w:rPr>
        <w:t>improve</w:t>
      </w:r>
      <w:r w:rsidR="6EACC8AB" w:rsidRPr="255C46E8">
        <w:rPr>
          <w:rFonts w:eastAsiaTheme="minorEastAsia"/>
          <w:color w:val="000000" w:themeColor="text1"/>
          <w:szCs w:val="24"/>
        </w:rPr>
        <w:t xml:space="preserve">ment. </w:t>
      </w:r>
    </w:p>
    <w:p w14:paraId="54A1AAC5" w14:textId="330B584B" w:rsidR="44FC756F" w:rsidRDefault="6EACC8AB" w:rsidP="4B287405">
      <w:pPr>
        <w:spacing w:line="360" w:lineRule="auto"/>
        <w:rPr>
          <w:rFonts w:eastAsiaTheme="minorEastAsia"/>
        </w:rPr>
      </w:pPr>
      <w:r w:rsidRPr="4B287405">
        <w:rPr>
          <w:rFonts w:eastAsiaTheme="minorEastAsia"/>
          <w:color w:val="000000" w:themeColor="text1"/>
        </w:rPr>
        <w:t>Fo</w:t>
      </w:r>
      <w:r w:rsidR="2CFD9929" w:rsidRPr="4B287405">
        <w:rPr>
          <w:rFonts w:eastAsiaTheme="minorEastAsia"/>
          <w:color w:val="000000" w:themeColor="text1"/>
        </w:rPr>
        <w:t>r</w:t>
      </w:r>
      <w:r w:rsidR="37962020" w:rsidRPr="4B287405">
        <w:rPr>
          <w:rFonts w:eastAsiaTheme="minorEastAsia"/>
          <w:color w:val="000000" w:themeColor="text1"/>
        </w:rPr>
        <w:t xml:space="preserve"> </w:t>
      </w:r>
      <w:r w:rsidRPr="4B287405">
        <w:rPr>
          <w:rFonts w:eastAsiaTheme="minorEastAsia"/>
          <w:color w:val="000000" w:themeColor="text1"/>
        </w:rPr>
        <w:t xml:space="preserve">workplace accommodation </w:t>
      </w:r>
      <w:r w:rsidR="6CBB165D" w:rsidRPr="4B287405">
        <w:rPr>
          <w:rFonts w:eastAsiaTheme="minorEastAsia"/>
          <w:color w:val="000000" w:themeColor="text1"/>
        </w:rPr>
        <w:t xml:space="preserve">for employees with disabilities, </w:t>
      </w:r>
      <w:r w:rsidR="00400889" w:rsidRPr="4B287405">
        <w:rPr>
          <w:rFonts w:eastAsiaTheme="minorEastAsia"/>
          <w:color w:val="000000" w:themeColor="text1"/>
        </w:rPr>
        <w:t>maturity</w:t>
      </w:r>
      <w:r w:rsidR="6CBB165D" w:rsidRPr="4B287405">
        <w:rPr>
          <w:rFonts w:eastAsiaTheme="minorEastAsia"/>
          <w:color w:val="000000" w:themeColor="text1"/>
        </w:rPr>
        <w:t xml:space="preserve"> means using the </w:t>
      </w:r>
      <w:r w:rsidR="00817CB9" w:rsidRPr="4B287405">
        <w:rPr>
          <w:rFonts w:eastAsiaTheme="minorEastAsia"/>
          <w:color w:val="000000" w:themeColor="text1"/>
        </w:rPr>
        <w:t>key success factor</w:t>
      </w:r>
      <w:r w:rsidR="530B42CB" w:rsidRPr="4B287405">
        <w:rPr>
          <w:rFonts w:eastAsiaTheme="minorEastAsia"/>
          <w:color w:val="000000" w:themeColor="text1"/>
        </w:rPr>
        <w:t>s to</w:t>
      </w:r>
      <w:r w:rsidR="2C0400C6" w:rsidRPr="4B287405">
        <w:rPr>
          <w:rFonts w:eastAsiaTheme="minorEastAsia"/>
          <w:color w:val="000000" w:themeColor="text1"/>
        </w:rPr>
        <w:t xml:space="preserve"> create a best-in-class workplace accommodation service </w:t>
      </w:r>
      <w:r w:rsidR="20B7792B" w:rsidRPr="4B287405">
        <w:rPr>
          <w:rFonts w:eastAsiaTheme="minorEastAsia"/>
          <w:color w:val="000000" w:themeColor="text1"/>
        </w:rPr>
        <w:t>delivery</w:t>
      </w:r>
      <w:r w:rsidR="2C0400C6" w:rsidRPr="4B287405">
        <w:rPr>
          <w:rFonts w:eastAsiaTheme="minorEastAsia"/>
          <w:color w:val="000000" w:themeColor="text1"/>
        </w:rPr>
        <w:t xml:space="preserve"> model in your department. Over time</w:t>
      </w:r>
      <w:r w:rsidR="00EB5E2F" w:rsidRPr="4B287405">
        <w:rPr>
          <w:rFonts w:eastAsiaTheme="minorEastAsia"/>
          <w:color w:val="000000" w:themeColor="text1"/>
        </w:rPr>
        <w:t>,</w:t>
      </w:r>
      <w:r w:rsidR="2C0400C6" w:rsidRPr="4B287405">
        <w:rPr>
          <w:rFonts w:eastAsiaTheme="minorEastAsia"/>
          <w:color w:val="000000" w:themeColor="text1"/>
        </w:rPr>
        <w:t xml:space="preserve"> departments and agencies have made progress in delivering workplace accommodation to empl</w:t>
      </w:r>
      <w:r w:rsidR="3FA36477" w:rsidRPr="4B287405">
        <w:rPr>
          <w:rFonts w:eastAsiaTheme="minorEastAsia"/>
          <w:color w:val="000000" w:themeColor="text1"/>
        </w:rPr>
        <w:t>oyees with disabilities</w:t>
      </w:r>
      <w:r w:rsidR="0CB26994" w:rsidRPr="4B287405">
        <w:rPr>
          <w:rFonts w:eastAsiaTheme="minorEastAsia"/>
          <w:color w:val="000000" w:themeColor="text1"/>
        </w:rPr>
        <w:t>, but</w:t>
      </w:r>
      <w:r w:rsidR="00C205F7" w:rsidRPr="4B287405">
        <w:rPr>
          <w:rFonts w:eastAsiaTheme="minorEastAsia"/>
          <w:color w:val="000000" w:themeColor="text1"/>
        </w:rPr>
        <w:t xml:space="preserve"> all</w:t>
      </w:r>
      <w:r w:rsidR="00401091" w:rsidRPr="4B287405">
        <w:rPr>
          <w:rFonts w:eastAsiaTheme="minorEastAsia"/>
          <w:color w:val="000000" w:themeColor="text1"/>
        </w:rPr>
        <w:t xml:space="preserve"> </w:t>
      </w:r>
      <w:r w:rsidR="0CB26994" w:rsidRPr="4B287405">
        <w:rPr>
          <w:rFonts w:eastAsiaTheme="minorEastAsia"/>
          <w:color w:val="000000" w:themeColor="text1"/>
        </w:rPr>
        <w:t>department</w:t>
      </w:r>
      <w:r w:rsidR="00C205F7" w:rsidRPr="4B287405">
        <w:rPr>
          <w:rFonts w:eastAsiaTheme="minorEastAsia"/>
          <w:color w:val="000000" w:themeColor="text1"/>
        </w:rPr>
        <w:t>s are</w:t>
      </w:r>
      <w:r w:rsidR="0CB26994" w:rsidRPr="4B287405">
        <w:rPr>
          <w:rFonts w:eastAsiaTheme="minorEastAsia"/>
          <w:color w:val="000000" w:themeColor="text1"/>
        </w:rPr>
        <w:t xml:space="preserve"> </w:t>
      </w:r>
      <w:r w:rsidR="00401091" w:rsidRPr="4B287405">
        <w:rPr>
          <w:rFonts w:eastAsiaTheme="minorEastAsia"/>
          <w:color w:val="000000" w:themeColor="text1"/>
        </w:rPr>
        <w:t>at different</w:t>
      </w:r>
      <w:r w:rsidR="0CB26994" w:rsidRPr="4B287405">
        <w:rPr>
          <w:rFonts w:eastAsiaTheme="minorEastAsia"/>
          <w:color w:val="000000" w:themeColor="text1"/>
        </w:rPr>
        <w:t xml:space="preserve"> stage</w:t>
      </w:r>
      <w:r w:rsidR="00D6209B" w:rsidRPr="4B287405">
        <w:rPr>
          <w:rFonts w:eastAsiaTheme="minorEastAsia"/>
          <w:color w:val="000000" w:themeColor="text1"/>
        </w:rPr>
        <w:t>s</w:t>
      </w:r>
      <w:r w:rsidR="0CB26994" w:rsidRPr="4B287405">
        <w:rPr>
          <w:rFonts w:eastAsiaTheme="minorEastAsia"/>
          <w:color w:val="000000" w:themeColor="text1"/>
        </w:rPr>
        <w:t xml:space="preserve"> of </w:t>
      </w:r>
      <w:r w:rsidR="00400889" w:rsidRPr="4B287405">
        <w:rPr>
          <w:rFonts w:eastAsiaTheme="minorEastAsia"/>
          <w:color w:val="000000" w:themeColor="text1"/>
        </w:rPr>
        <w:t>maturity</w:t>
      </w:r>
      <w:r w:rsidR="0CB26994" w:rsidRPr="4B287405">
        <w:rPr>
          <w:rFonts w:eastAsiaTheme="minorEastAsia"/>
          <w:color w:val="000000" w:themeColor="text1"/>
        </w:rPr>
        <w:t xml:space="preserve">. </w:t>
      </w:r>
    </w:p>
    <w:p w14:paraId="13ED58DC" w14:textId="1297C345" w:rsidR="44FC756F" w:rsidRDefault="0CB26994" w:rsidP="318E5172">
      <w:pPr>
        <w:spacing w:line="360" w:lineRule="auto"/>
        <w:rPr>
          <w:rFonts w:eastAsiaTheme="minorEastAsia"/>
          <w:color w:val="000000" w:themeColor="text1"/>
        </w:rPr>
      </w:pPr>
      <w:r w:rsidRPr="752020DB">
        <w:rPr>
          <w:rFonts w:eastAsiaTheme="minorEastAsia"/>
          <w:color w:val="000000" w:themeColor="text1"/>
        </w:rPr>
        <w:t xml:space="preserve">This tool has questions that will help you assess where your department or agency </w:t>
      </w:r>
      <w:r w:rsidR="1B955109" w:rsidRPr="752020DB">
        <w:rPr>
          <w:rFonts w:eastAsiaTheme="minorEastAsia"/>
          <w:color w:val="000000" w:themeColor="text1"/>
        </w:rPr>
        <w:t>stands in relation</w:t>
      </w:r>
      <w:r w:rsidRPr="752020DB">
        <w:rPr>
          <w:rFonts w:eastAsiaTheme="minorEastAsia"/>
          <w:color w:val="000000" w:themeColor="text1"/>
        </w:rPr>
        <w:t xml:space="preserve"> to each </w:t>
      </w:r>
      <w:r w:rsidR="00817CB9" w:rsidRPr="752020DB">
        <w:rPr>
          <w:rFonts w:eastAsiaTheme="minorEastAsia"/>
          <w:color w:val="000000" w:themeColor="text1"/>
        </w:rPr>
        <w:t>key success factor</w:t>
      </w:r>
      <w:r w:rsidR="2527FC99" w:rsidRPr="752020DB">
        <w:rPr>
          <w:rFonts w:eastAsiaTheme="minorEastAsia"/>
          <w:color w:val="000000" w:themeColor="text1"/>
        </w:rPr>
        <w:t xml:space="preserve"> (KSF)</w:t>
      </w:r>
      <w:r w:rsidRPr="752020DB">
        <w:rPr>
          <w:rFonts w:eastAsiaTheme="minorEastAsia"/>
          <w:color w:val="000000" w:themeColor="text1"/>
        </w:rPr>
        <w:t xml:space="preserve"> stated in the </w:t>
      </w:r>
      <w:hyperlink r:id="rId10" w:history="1">
        <w:r w:rsidR="4113C67E" w:rsidRPr="00C6136B">
          <w:rPr>
            <w:rStyle w:val="Hyperlink"/>
            <w:rFonts w:eastAsiaTheme="minorEastAsia"/>
          </w:rPr>
          <w:t xml:space="preserve">Maturity </w:t>
        </w:r>
        <w:r w:rsidR="361940A8" w:rsidRPr="00C6136B">
          <w:rPr>
            <w:rStyle w:val="Hyperlink"/>
            <w:rFonts w:eastAsiaTheme="minorEastAsia"/>
          </w:rPr>
          <w:t xml:space="preserve"> Model for a Best-in-Class </w:t>
        </w:r>
        <w:r w:rsidR="6644E70E" w:rsidRPr="00C6136B">
          <w:rPr>
            <w:rStyle w:val="Hyperlink"/>
            <w:rFonts w:eastAsiaTheme="minorEastAsia"/>
          </w:rPr>
          <w:t>Workplace</w:t>
        </w:r>
        <w:r w:rsidR="361940A8" w:rsidRPr="00C6136B">
          <w:rPr>
            <w:rStyle w:val="Hyperlink"/>
            <w:rFonts w:eastAsiaTheme="minorEastAsia"/>
          </w:rPr>
          <w:t xml:space="preserve"> Accommodation Service Delivery Model </w:t>
        </w:r>
        <w:r w:rsidR="1F412A4A" w:rsidRPr="00C6136B">
          <w:rPr>
            <w:rStyle w:val="Hyperlink"/>
            <w:rFonts w:eastAsiaTheme="minorEastAsia"/>
          </w:rPr>
          <w:t>(Maturity Model)</w:t>
        </w:r>
      </w:hyperlink>
      <w:r w:rsidR="00D6209B" w:rsidRPr="752020DB">
        <w:rPr>
          <w:rFonts w:eastAsiaTheme="minorEastAsia"/>
          <w:color w:val="000000" w:themeColor="text1"/>
        </w:rPr>
        <w:t>.</w:t>
      </w:r>
      <w:r w:rsidR="6BE4C35A" w:rsidRPr="752020DB">
        <w:rPr>
          <w:rFonts w:eastAsiaTheme="minorEastAsia"/>
          <w:color w:val="000000" w:themeColor="text1"/>
        </w:rPr>
        <w:t xml:space="preserve"> </w:t>
      </w:r>
    </w:p>
    <w:p w14:paraId="552822EE" w14:textId="393F2DED" w:rsidR="001F1B92" w:rsidRPr="0058754C" w:rsidRDefault="63862C24" w:rsidP="00CF32A5">
      <w:pPr>
        <w:pStyle w:val="Heading2"/>
      </w:pPr>
      <w:r w:rsidRPr="0058754C">
        <w:t>Who is this tool for?</w:t>
      </w:r>
    </w:p>
    <w:p w14:paraId="7895237A" w14:textId="02EECB9B" w:rsidR="003C7E61" w:rsidRDefault="75884492" w:rsidP="00C63AEC">
      <w:pPr>
        <w:pStyle w:val="ListParagraph"/>
        <w:numPr>
          <w:ilvl w:val="0"/>
          <w:numId w:val="6"/>
        </w:numPr>
        <w:spacing w:line="360" w:lineRule="auto"/>
        <w:rPr>
          <w:rFonts w:eastAsiaTheme="minorEastAsia"/>
          <w:color w:val="000000" w:themeColor="text1"/>
          <w:szCs w:val="24"/>
        </w:rPr>
      </w:pPr>
      <w:r w:rsidRPr="043912CB">
        <w:rPr>
          <w:rFonts w:eastAsiaTheme="minorEastAsia"/>
          <w:color w:val="000000" w:themeColor="text1"/>
          <w:szCs w:val="24"/>
        </w:rPr>
        <w:t>Senior leadership</w:t>
      </w:r>
    </w:p>
    <w:p w14:paraId="58790476" w14:textId="09C8242C" w:rsidR="001F1B92" w:rsidRPr="00CD3E36" w:rsidRDefault="09632EE5" w:rsidP="255C46E8">
      <w:pPr>
        <w:pStyle w:val="ListParagraph"/>
        <w:numPr>
          <w:ilvl w:val="0"/>
          <w:numId w:val="6"/>
        </w:numPr>
        <w:spacing w:line="360" w:lineRule="auto"/>
        <w:rPr>
          <w:rFonts w:eastAsiaTheme="minorEastAsia"/>
          <w:color w:val="000000" w:themeColor="text1"/>
          <w:szCs w:val="24"/>
        </w:rPr>
      </w:pPr>
      <w:r w:rsidRPr="255C46E8">
        <w:rPr>
          <w:rFonts w:eastAsiaTheme="minorEastAsia"/>
          <w:color w:val="000000" w:themeColor="text1"/>
          <w:szCs w:val="24"/>
        </w:rPr>
        <w:t>H</w:t>
      </w:r>
      <w:r w:rsidR="6648202D" w:rsidRPr="255C46E8">
        <w:rPr>
          <w:rFonts w:eastAsiaTheme="minorEastAsia"/>
          <w:color w:val="000000" w:themeColor="text1"/>
          <w:szCs w:val="24"/>
        </w:rPr>
        <w:t xml:space="preserve">uman </w:t>
      </w:r>
      <w:r w:rsidR="00907131" w:rsidRPr="255C46E8">
        <w:rPr>
          <w:rFonts w:eastAsiaTheme="minorEastAsia"/>
          <w:color w:val="000000" w:themeColor="text1"/>
          <w:szCs w:val="24"/>
        </w:rPr>
        <w:t>r</w:t>
      </w:r>
      <w:r w:rsidR="6648202D" w:rsidRPr="255C46E8">
        <w:rPr>
          <w:rFonts w:eastAsiaTheme="minorEastAsia"/>
          <w:color w:val="000000" w:themeColor="text1"/>
          <w:szCs w:val="24"/>
        </w:rPr>
        <w:t>esources p</w:t>
      </w:r>
      <w:r w:rsidR="63862C24" w:rsidRPr="255C46E8">
        <w:rPr>
          <w:rFonts w:eastAsiaTheme="minorEastAsia"/>
          <w:color w:val="000000" w:themeColor="text1"/>
          <w:szCs w:val="24"/>
        </w:rPr>
        <w:t>ractitioners</w:t>
      </w:r>
    </w:p>
    <w:p w14:paraId="23FD873A" w14:textId="00CE0204" w:rsidR="001F1B92" w:rsidRDefault="63862C24" w:rsidP="00C63AEC">
      <w:pPr>
        <w:pStyle w:val="ListParagraph"/>
        <w:numPr>
          <w:ilvl w:val="0"/>
          <w:numId w:val="6"/>
        </w:numPr>
        <w:spacing w:line="360" w:lineRule="auto"/>
        <w:rPr>
          <w:rFonts w:eastAsiaTheme="minorEastAsia"/>
          <w:color w:val="000000" w:themeColor="text1"/>
          <w:szCs w:val="24"/>
        </w:rPr>
      </w:pPr>
      <w:r w:rsidRPr="043912CB">
        <w:rPr>
          <w:rFonts w:eastAsiaTheme="minorEastAsia"/>
          <w:color w:val="000000" w:themeColor="text1"/>
          <w:szCs w:val="24"/>
        </w:rPr>
        <w:t xml:space="preserve">Service </w:t>
      </w:r>
      <w:r w:rsidR="25BE1769" w:rsidRPr="043912CB">
        <w:rPr>
          <w:rFonts w:eastAsiaTheme="minorEastAsia"/>
          <w:color w:val="000000" w:themeColor="text1"/>
          <w:szCs w:val="24"/>
        </w:rPr>
        <w:t>e</w:t>
      </w:r>
      <w:r w:rsidR="09632EE5" w:rsidRPr="043912CB">
        <w:rPr>
          <w:rFonts w:eastAsiaTheme="minorEastAsia"/>
          <w:color w:val="000000" w:themeColor="text1"/>
          <w:szCs w:val="24"/>
        </w:rPr>
        <w:t>nabler</w:t>
      </w:r>
      <w:r w:rsidR="25BE1769" w:rsidRPr="043912CB">
        <w:rPr>
          <w:rFonts w:eastAsiaTheme="minorEastAsia"/>
          <w:color w:val="000000" w:themeColor="text1"/>
          <w:szCs w:val="24"/>
        </w:rPr>
        <w:t xml:space="preserve"> </w:t>
      </w:r>
      <w:r w:rsidR="0024631C" w:rsidRPr="043912CB">
        <w:rPr>
          <w:rFonts w:eastAsiaTheme="minorEastAsia"/>
          <w:color w:val="000000" w:themeColor="text1"/>
          <w:szCs w:val="24"/>
        </w:rPr>
        <w:t>practitioners</w:t>
      </w:r>
    </w:p>
    <w:p w14:paraId="0D992050" w14:textId="1AB04EDB" w:rsidR="001F1B92" w:rsidRPr="0058754C" w:rsidRDefault="63862C24" w:rsidP="00CF32A5">
      <w:pPr>
        <w:pStyle w:val="Heading2"/>
      </w:pPr>
      <w:r w:rsidRPr="255C46E8">
        <w:lastRenderedPageBreak/>
        <w:t xml:space="preserve">Privacy </w:t>
      </w:r>
      <w:r w:rsidR="00F97A1E" w:rsidRPr="255C46E8">
        <w:t>s</w:t>
      </w:r>
      <w:r w:rsidRPr="255C46E8">
        <w:t>tatement: </w:t>
      </w:r>
    </w:p>
    <w:p w14:paraId="36D9CC69" w14:textId="2E8D8AA4" w:rsidR="001F1B92" w:rsidRPr="006F15E4" w:rsidRDefault="63862C24" w:rsidP="255C46E8">
      <w:pPr>
        <w:spacing w:line="360" w:lineRule="auto"/>
        <w:rPr>
          <w:rFonts w:eastAsiaTheme="minorEastAsia"/>
          <w:color w:val="000000" w:themeColor="text1"/>
          <w:szCs w:val="24"/>
        </w:rPr>
      </w:pPr>
      <w:r w:rsidRPr="255C46E8">
        <w:rPr>
          <w:rFonts w:eastAsiaTheme="minorEastAsia"/>
          <w:b/>
          <w:bCs/>
          <w:color w:val="000000" w:themeColor="text1"/>
          <w:szCs w:val="24"/>
        </w:rPr>
        <w:t>I</w:t>
      </w:r>
      <w:r w:rsidR="0058754C" w:rsidRPr="255C46E8">
        <w:rPr>
          <w:rFonts w:eastAsiaTheme="minorEastAsia"/>
          <w:b/>
          <w:bCs/>
          <w:color w:val="000000" w:themeColor="text1"/>
          <w:szCs w:val="24"/>
        </w:rPr>
        <w:t>mportant</w:t>
      </w:r>
      <w:r w:rsidRPr="255C46E8">
        <w:rPr>
          <w:rFonts w:eastAsiaTheme="minorEastAsia"/>
          <w:b/>
          <w:bCs/>
          <w:color w:val="000000" w:themeColor="text1"/>
          <w:szCs w:val="24"/>
        </w:rPr>
        <w:t xml:space="preserve">: </w:t>
      </w:r>
      <w:r w:rsidRPr="255C46E8">
        <w:rPr>
          <w:rFonts w:eastAsiaTheme="minorEastAsia"/>
          <w:color w:val="000000" w:themeColor="text1"/>
          <w:szCs w:val="24"/>
        </w:rPr>
        <w:t xml:space="preserve">We </w:t>
      </w:r>
      <w:r w:rsidR="00F97A1E" w:rsidRPr="255C46E8">
        <w:rPr>
          <w:rFonts w:eastAsiaTheme="minorEastAsia"/>
          <w:color w:val="000000" w:themeColor="text1"/>
          <w:szCs w:val="24"/>
        </w:rPr>
        <w:t xml:space="preserve">do </w:t>
      </w:r>
      <w:r w:rsidRPr="255C46E8">
        <w:rPr>
          <w:rFonts w:eastAsiaTheme="minorEastAsia"/>
          <w:color w:val="000000" w:themeColor="text1"/>
          <w:szCs w:val="24"/>
        </w:rPr>
        <w:t xml:space="preserve">not collect any personal or identifiable information through this </w:t>
      </w:r>
      <w:r w:rsidR="2D782467" w:rsidRPr="255C46E8">
        <w:rPr>
          <w:rFonts w:eastAsiaTheme="minorEastAsia"/>
          <w:color w:val="000000" w:themeColor="text1"/>
          <w:szCs w:val="24"/>
        </w:rPr>
        <w:t>questionnaire</w:t>
      </w:r>
      <w:r w:rsidRPr="255C46E8">
        <w:rPr>
          <w:rFonts w:eastAsiaTheme="minorEastAsia"/>
          <w:color w:val="000000" w:themeColor="text1"/>
          <w:szCs w:val="24"/>
        </w:rPr>
        <w:t xml:space="preserve">. </w:t>
      </w:r>
    </w:p>
    <w:p w14:paraId="1DE32FDF" w14:textId="66E41057" w:rsidR="001F1B92" w:rsidRPr="0058754C" w:rsidRDefault="5606EE71" w:rsidP="00CF32A5">
      <w:pPr>
        <w:pStyle w:val="Heading2"/>
      </w:pPr>
      <w:r w:rsidRPr="0058754C">
        <w:t>How to use this tool:</w:t>
      </w:r>
    </w:p>
    <w:p w14:paraId="5FE49F62" w14:textId="5E3DBDB1" w:rsidR="00C356C0" w:rsidRPr="00E92828" w:rsidRDefault="28909FF5" w:rsidP="003C6609">
      <w:pPr>
        <w:pStyle w:val="ListParagraph"/>
        <w:numPr>
          <w:ilvl w:val="0"/>
          <w:numId w:val="11"/>
        </w:numPr>
        <w:spacing w:line="360" w:lineRule="auto"/>
        <w:rPr>
          <w:rFonts w:eastAsiaTheme="minorEastAsia"/>
          <w:color w:val="000000" w:themeColor="text1"/>
        </w:rPr>
      </w:pPr>
      <w:r w:rsidRPr="043912CB">
        <w:rPr>
          <w:rFonts w:eastAsiaTheme="minorEastAsia"/>
          <w:color w:val="000000" w:themeColor="text1"/>
          <w:szCs w:val="24"/>
        </w:rPr>
        <w:t xml:space="preserve">Answer the questions in this document to assess your department or agency’s workplace accommodation services. </w:t>
      </w:r>
    </w:p>
    <w:p w14:paraId="537DF8E7" w14:textId="7FE90990" w:rsidR="00C356C0" w:rsidRPr="00E92828" w:rsidRDefault="28909FF5" w:rsidP="4B287405">
      <w:pPr>
        <w:pStyle w:val="ListParagraph"/>
        <w:numPr>
          <w:ilvl w:val="1"/>
          <w:numId w:val="11"/>
        </w:numPr>
        <w:spacing w:line="360" w:lineRule="auto"/>
        <w:rPr>
          <w:rFonts w:eastAsiaTheme="minorEastAsia"/>
          <w:color w:val="000000" w:themeColor="text1"/>
        </w:rPr>
      </w:pPr>
      <w:r w:rsidRPr="4B287405">
        <w:rPr>
          <w:rFonts w:eastAsiaTheme="minorEastAsia"/>
          <w:color w:val="000000" w:themeColor="text1"/>
        </w:rPr>
        <w:t xml:space="preserve">If you answer </w:t>
      </w:r>
      <w:r w:rsidR="00F97A1E" w:rsidRPr="4B287405">
        <w:rPr>
          <w:rFonts w:eastAsiaTheme="minorEastAsia"/>
          <w:color w:val="000000" w:themeColor="text1"/>
        </w:rPr>
        <w:t>“</w:t>
      </w:r>
      <w:r w:rsidRPr="4B287405">
        <w:rPr>
          <w:rFonts w:eastAsiaTheme="minorEastAsia"/>
          <w:color w:val="000000" w:themeColor="text1"/>
        </w:rPr>
        <w:t>Yes</w:t>
      </w:r>
      <w:r w:rsidR="00F97A1E" w:rsidRPr="4B287405">
        <w:rPr>
          <w:rFonts w:eastAsiaTheme="minorEastAsia"/>
          <w:color w:val="000000" w:themeColor="text1"/>
        </w:rPr>
        <w:t>”</w:t>
      </w:r>
      <w:r w:rsidRPr="4B287405">
        <w:rPr>
          <w:rFonts w:eastAsiaTheme="minorEastAsia"/>
          <w:color w:val="000000" w:themeColor="text1"/>
        </w:rPr>
        <w:t xml:space="preserve"> to the questions, your organization is likely more mature in that area. </w:t>
      </w:r>
    </w:p>
    <w:p w14:paraId="77F9C408" w14:textId="3571C465" w:rsidR="2B1A765B" w:rsidRDefault="28909FF5" w:rsidP="4B287405">
      <w:pPr>
        <w:pStyle w:val="ListParagraph"/>
        <w:numPr>
          <w:ilvl w:val="1"/>
          <w:numId w:val="11"/>
        </w:numPr>
        <w:spacing w:line="360" w:lineRule="auto"/>
        <w:rPr>
          <w:rFonts w:eastAsiaTheme="minorEastAsia"/>
          <w:color w:val="000000" w:themeColor="text1"/>
        </w:rPr>
      </w:pPr>
      <w:r w:rsidRPr="4B287405">
        <w:rPr>
          <w:rFonts w:eastAsiaTheme="minorEastAsia"/>
          <w:color w:val="000000" w:themeColor="text1"/>
        </w:rPr>
        <w:t xml:space="preserve">If you answer </w:t>
      </w:r>
      <w:r w:rsidR="00F97A1E" w:rsidRPr="4B287405">
        <w:rPr>
          <w:rFonts w:eastAsiaTheme="minorEastAsia"/>
          <w:color w:val="000000" w:themeColor="text1"/>
        </w:rPr>
        <w:t>“</w:t>
      </w:r>
      <w:r w:rsidRPr="4B287405">
        <w:rPr>
          <w:rFonts w:eastAsiaTheme="minorEastAsia"/>
          <w:color w:val="000000" w:themeColor="text1"/>
        </w:rPr>
        <w:t>No</w:t>
      </w:r>
      <w:r w:rsidR="00F97A1E" w:rsidRPr="4B287405">
        <w:rPr>
          <w:rFonts w:eastAsiaTheme="minorEastAsia"/>
          <w:color w:val="000000" w:themeColor="text1"/>
        </w:rPr>
        <w:t>”</w:t>
      </w:r>
      <w:r w:rsidRPr="4B287405">
        <w:rPr>
          <w:rFonts w:eastAsiaTheme="minorEastAsia"/>
          <w:color w:val="000000" w:themeColor="text1"/>
        </w:rPr>
        <w:t xml:space="preserve"> or </w:t>
      </w:r>
      <w:r w:rsidR="00F97A1E" w:rsidRPr="4B287405">
        <w:rPr>
          <w:rFonts w:eastAsiaTheme="minorEastAsia"/>
          <w:color w:val="000000" w:themeColor="text1"/>
        </w:rPr>
        <w:t>“</w:t>
      </w:r>
      <w:r w:rsidRPr="4B287405">
        <w:rPr>
          <w:rFonts w:eastAsiaTheme="minorEastAsia"/>
          <w:color w:val="000000" w:themeColor="text1"/>
        </w:rPr>
        <w:t>Partly,</w:t>
      </w:r>
      <w:r w:rsidR="00F97A1E" w:rsidRPr="4B287405">
        <w:rPr>
          <w:rFonts w:eastAsiaTheme="minorEastAsia"/>
          <w:color w:val="000000" w:themeColor="text1"/>
        </w:rPr>
        <w:t>”</w:t>
      </w:r>
      <w:r w:rsidRPr="4B287405">
        <w:rPr>
          <w:rFonts w:eastAsiaTheme="minorEastAsia"/>
          <w:color w:val="000000" w:themeColor="text1"/>
        </w:rPr>
        <w:t xml:space="preserve"> you will likely need to </w:t>
      </w:r>
      <w:proofErr w:type="gramStart"/>
      <w:r w:rsidRPr="4B287405">
        <w:rPr>
          <w:rFonts w:eastAsiaTheme="minorEastAsia"/>
          <w:color w:val="000000" w:themeColor="text1"/>
        </w:rPr>
        <w:t>take action</w:t>
      </w:r>
      <w:proofErr w:type="gramEnd"/>
      <w:r w:rsidRPr="4B287405">
        <w:rPr>
          <w:rFonts w:eastAsiaTheme="minorEastAsia"/>
          <w:color w:val="000000" w:themeColor="text1"/>
        </w:rPr>
        <w:t xml:space="preserve">. </w:t>
      </w:r>
    </w:p>
    <w:p w14:paraId="602FDC4F" w14:textId="2103A1BD" w:rsidR="12BA1257" w:rsidRDefault="12BA1257" w:rsidP="255C46E8">
      <w:pPr>
        <w:pStyle w:val="ListParagraph"/>
        <w:numPr>
          <w:ilvl w:val="1"/>
          <w:numId w:val="11"/>
        </w:numPr>
        <w:spacing w:line="360" w:lineRule="auto"/>
        <w:rPr>
          <w:rFonts w:eastAsiaTheme="minorEastAsia"/>
          <w:color w:val="000000" w:themeColor="text1"/>
          <w:szCs w:val="24"/>
        </w:rPr>
      </w:pPr>
      <w:r w:rsidRPr="752020DB">
        <w:rPr>
          <w:rFonts w:eastAsiaTheme="minorEastAsia"/>
          <w:color w:val="000000" w:themeColor="text1"/>
        </w:rPr>
        <w:t xml:space="preserve">If you are unsure how to answer, refer to the </w:t>
      </w:r>
      <w:hyperlink r:id="rId11" w:history="1">
        <w:r w:rsidR="007329E4" w:rsidRPr="00AE45DA">
          <w:rPr>
            <w:rStyle w:val="Hyperlink"/>
            <w:rFonts w:eastAsiaTheme="minorEastAsia"/>
          </w:rPr>
          <w:t>M</w:t>
        </w:r>
        <w:r w:rsidR="00400889" w:rsidRPr="00AE45DA">
          <w:rPr>
            <w:rStyle w:val="Hyperlink"/>
            <w:rFonts w:eastAsiaTheme="minorEastAsia"/>
          </w:rPr>
          <w:t>aturity</w:t>
        </w:r>
        <w:r w:rsidRPr="00AE45DA">
          <w:rPr>
            <w:rStyle w:val="Hyperlink"/>
            <w:rFonts w:eastAsiaTheme="minorEastAsia"/>
          </w:rPr>
          <w:t xml:space="preserve"> </w:t>
        </w:r>
        <w:r w:rsidR="007329E4" w:rsidRPr="00AE45DA">
          <w:rPr>
            <w:rStyle w:val="Hyperlink"/>
            <w:rFonts w:eastAsiaTheme="minorEastAsia"/>
          </w:rPr>
          <w:t>M</w:t>
        </w:r>
        <w:r w:rsidRPr="00AE45DA">
          <w:rPr>
            <w:rStyle w:val="Hyperlink"/>
            <w:rFonts w:eastAsiaTheme="minorEastAsia"/>
          </w:rPr>
          <w:t>ode</w:t>
        </w:r>
        <w:r w:rsidR="00EB50DD" w:rsidRPr="00AE45DA">
          <w:rPr>
            <w:rStyle w:val="Hyperlink"/>
            <w:rFonts w:eastAsiaTheme="minorEastAsia"/>
          </w:rPr>
          <w:t>l</w:t>
        </w:r>
      </w:hyperlink>
      <w:r w:rsidRPr="752020DB">
        <w:rPr>
          <w:rFonts w:eastAsiaTheme="minorEastAsia"/>
          <w:color w:val="000000" w:themeColor="text1"/>
        </w:rPr>
        <w:t>, to get a better understand</w:t>
      </w:r>
      <w:r w:rsidR="00187519" w:rsidRPr="752020DB">
        <w:rPr>
          <w:rFonts w:eastAsiaTheme="minorEastAsia"/>
          <w:color w:val="000000" w:themeColor="text1"/>
        </w:rPr>
        <w:t>ing</w:t>
      </w:r>
      <w:r w:rsidRPr="752020DB">
        <w:rPr>
          <w:rFonts w:eastAsiaTheme="minorEastAsia"/>
          <w:color w:val="000000" w:themeColor="text1"/>
        </w:rPr>
        <w:t xml:space="preserve"> of the </w:t>
      </w:r>
      <w:r w:rsidR="00817CB9" w:rsidRPr="752020DB">
        <w:rPr>
          <w:rFonts w:eastAsiaTheme="minorEastAsia"/>
          <w:color w:val="000000" w:themeColor="text1"/>
        </w:rPr>
        <w:t>key success factor</w:t>
      </w:r>
      <w:r w:rsidR="099BF064" w:rsidRPr="752020DB">
        <w:rPr>
          <w:rFonts w:eastAsiaTheme="minorEastAsia"/>
          <w:color w:val="000000" w:themeColor="text1"/>
        </w:rPr>
        <w:t xml:space="preserve"> relating to that question</w:t>
      </w:r>
      <w:r w:rsidRPr="752020DB">
        <w:rPr>
          <w:rFonts w:eastAsiaTheme="minorEastAsia"/>
          <w:color w:val="000000" w:themeColor="text1"/>
        </w:rPr>
        <w:t xml:space="preserve"> before answering</w:t>
      </w:r>
      <w:r w:rsidR="11288561" w:rsidRPr="752020DB">
        <w:rPr>
          <w:rFonts w:eastAsiaTheme="minorEastAsia"/>
          <w:color w:val="000000" w:themeColor="text1"/>
        </w:rPr>
        <w:t xml:space="preserve"> it</w:t>
      </w:r>
      <w:r w:rsidRPr="752020DB">
        <w:rPr>
          <w:rFonts w:eastAsiaTheme="minorEastAsia"/>
          <w:color w:val="000000" w:themeColor="text1"/>
        </w:rPr>
        <w:t xml:space="preserve">. </w:t>
      </w:r>
    </w:p>
    <w:p w14:paraId="658D969A" w14:textId="77777777" w:rsidR="00A601C3" w:rsidRDefault="00A601C3" w:rsidP="752020DB">
      <w:pPr>
        <w:pStyle w:val="ListParagraph"/>
        <w:numPr>
          <w:ilvl w:val="1"/>
          <w:numId w:val="11"/>
        </w:numPr>
        <w:spacing w:line="360" w:lineRule="auto"/>
        <w:rPr>
          <w:rFonts w:eastAsiaTheme="minorEastAsia"/>
          <w:color w:val="000000" w:themeColor="text1"/>
        </w:rPr>
      </w:pPr>
      <w:r w:rsidRPr="752020DB">
        <w:rPr>
          <w:rFonts w:eastAsiaTheme="minorEastAsia"/>
          <w:color w:val="000000" w:themeColor="text1"/>
        </w:rPr>
        <w:t xml:space="preserve">Award yourself the following number of points per question and tally them up. This will give you your maturity score. </w:t>
      </w:r>
    </w:p>
    <w:p w14:paraId="03D7865A" w14:textId="77777777" w:rsidR="00A601C3" w:rsidRDefault="00A601C3" w:rsidP="00A601C3">
      <w:pPr>
        <w:pStyle w:val="ListParagraph"/>
        <w:numPr>
          <w:ilvl w:val="2"/>
          <w:numId w:val="11"/>
        </w:numPr>
        <w:spacing w:line="360" w:lineRule="auto"/>
        <w:rPr>
          <w:rFonts w:eastAsiaTheme="minorEastAsia"/>
          <w:color w:val="000000" w:themeColor="text1"/>
        </w:rPr>
      </w:pPr>
      <w:r>
        <w:rPr>
          <w:rFonts w:eastAsiaTheme="minorEastAsia"/>
          <w:color w:val="000000" w:themeColor="text1"/>
        </w:rPr>
        <w:t>No: 1 point</w:t>
      </w:r>
    </w:p>
    <w:p w14:paraId="7E49D1CE" w14:textId="77777777" w:rsidR="00A601C3" w:rsidRDefault="00A601C3" w:rsidP="00A601C3">
      <w:pPr>
        <w:pStyle w:val="ListParagraph"/>
        <w:numPr>
          <w:ilvl w:val="2"/>
          <w:numId w:val="11"/>
        </w:numPr>
        <w:spacing w:line="360" w:lineRule="auto"/>
        <w:rPr>
          <w:rFonts w:eastAsiaTheme="minorEastAsia"/>
          <w:color w:val="000000" w:themeColor="text1"/>
        </w:rPr>
      </w:pPr>
      <w:r>
        <w:rPr>
          <w:rFonts w:eastAsiaTheme="minorEastAsia"/>
          <w:color w:val="000000" w:themeColor="text1"/>
        </w:rPr>
        <w:t>Partly: 2 points</w:t>
      </w:r>
    </w:p>
    <w:p w14:paraId="7102C4FE" w14:textId="77777777" w:rsidR="00A601C3" w:rsidRPr="00CD3E36" w:rsidRDefault="00A601C3" w:rsidP="752020DB">
      <w:pPr>
        <w:pStyle w:val="ListParagraph"/>
        <w:numPr>
          <w:ilvl w:val="2"/>
          <w:numId w:val="11"/>
        </w:numPr>
        <w:spacing w:line="360" w:lineRule="auto"/>
        <w:rPr>
          <w:rFonts w:eastAsiaTheme="minorEastAsia"/>
          <w:color w:val="000000" w:themeColor="text1"/>
        </w:rPr>
      </w:pPr>
      <w:r w:rsidRPr="752020DB">
        <w:rPr>
          <w:rFonts w:eastAsiaTheme="minorEastAsia"/>
          <w:color w:val="000000" w:themeColor="text1"/>
        </w:rPr>
        <w:t>Yes: 3 points</w:t>
      </w:r>
    </w:p>
    <w:p w14:paraId="5BBF7364" w14:textId="4CD3631E" w:rsidR="496D16E9" w:rsidRPr="006F15E4" w:rsidRDefault="18E9D58F" w:rsidP="00C63AEC">
      <w:pPr>
        <w:pStyle w:val="ListParagraph"/>
        <w:numPr>
          <w:ilvl w:val="0"/>
          <w:numId w:val="11"/>
        </w:numPr>
        <w:spacing w:line="360" w:lineRule="auto"/>
        <w:rPr>
          <w:rFonts w:eastAsiaTheme="minorEastAsia"/>
          <w:szCs w:val="24"/>
        </w:rPr>
      </w:pPr>
      <w:r w:rsidRPr="043912CB">
        <w:rPr>
          <w:rFonts w:eastAsiaTheme="minorEastAsia"/>
          <w:szCs w:val="24"/>
        </w:rPr>
        <w:t xml:space="preserve">Once completed, </w:t>
      </w:r>
      <w:r w:rsidR="5DFDB38E" w:rsidRPr="043912CB">
        <w:rPr>
          <w:rFonts w:eastAsiaTheme="minorEastAsia"/>
          <w:szCs w:val="24"/>
        </w:rPr>
        <w:t>s</w:t>
      </w:r>
      <w:r w:rsidR="09632EE5" w:rsidRPr="043912CB">
        <w:rPr>
          <w:rFonts w:eastAsiaTheme="minorEastAsia"/>
          <w:szCs w:val="24"/>
        </w:rPr>
        <w:t xml:space="preserve">ave </w:t>
      </w:r>
      <w:r w:rsidR="00187519">
        <w:rPr>
          <w:rFonts w:eastAsiaTheme="minorEastAsia"/>
          <w:szCs w:val="24"/>
        </w:rPr>
        <w:t xml:space="preserve">or print </w:t>
      </w:r>
      <w:r w:rsidR="5DFDB38E" w:rsidRPr="043912CB">
        <w:rPr>
          <w:rFonts w:eastAsiaTheme="minorEastAsia"/>
          <w:szCs w:val="24"/>
        </w:rPr>
        <w:t xml:space="preserve">the </w:t>
      </w:r>
      <w:r w:rsidR="09632EE5" w:rsidRPr="043912CB">
        <w:rPr>
          <w:rFonts w:eastAsiaTheme="minorEastAsia"/>
          <w:szCs w:val="24"/>
        </w:rPr>
        <w:t>questionnaire</w:t>
      </w:r>
      <w:r w:rsidR="5DFDB38E" w:rsidRPr="043912CB">
        <w:rPr>
          <w:rFonts w:eastAsiaTheme="minorEastAsia"/>
          <w:szCs w:val="24"/>
        </w:rPr>
        <w:t>.</w:t>
      </w:r>
    </w:p>
    <w:p w14:paraId="59F03187" w14:textId="02CD6EE4" w:rsidR="496D16E9" w:rsidRPr="006F15E4" w:rsidRDefault="63862C24" w:rsidP="4B287405">
      <w:pPr>
        <w:pStyle w:val="ListParagraph"/>
        <w:numPr>
          <w:ilvl w:val="1"/>
          <w:numId w:val="11"/>
        </w:numPr>
        <w:spacing w:line="360" w:lineRule="auto"/>
        <w:rPr>
          <w:rFonts w:eastAsiaTheme="minorEastAsia"/>
        </w:rPr>
      </w:pPr>
      <w:r w:rsidRPr="4B287405">
        <w:rPr>
          <w:rFonts w:eastAsiaTheme="minorEastAsia"/>
        </w:rPr>
        <w:t xml:space="preserve">Use this questionnaire to brief your </w:t>
      </w:r>
      <w:r w:rsidR="000A2D09" w:rsidRPr="4B287405">
        <w:rPr>
          <w:rFonts w:eastAsiaTheme="minorEastAsia"/>
        </w:rPr>
        <w:t>s</w:t>
      </w:r>
      <w:r w:rsidRPr="4B287405">
        <w:rPr>
          <w:rFonts w:eastAsiaTheme="minorEastAsia"/>
        </w:rPr>
        <w:t xml:space="preserve">enior </w:t>
      </w:r>
      <w:r w:rsidR="000A2D09" w:rsidRPr="4B287405">
        <w:rPr>
          <w:rFonts w:eastAsiaTheme="minorEastAsia"/>
        </w:rPr>
        <w:t>m</w:t>
      </w:r>
      <w:r w:rsidRPr="4B287405">
        <w:rPr>
          <w:rFonts w:eastAsiaTheme="minorEastAsia"/>
        </w:rPr>
        <w:t>anagement and establish a strategy</w:t>
      </w:r>
      <w:r w:rsidR="5DFDB38E" w:rsidRPr="4B287405">
        <w:rPr>
          <w:rFonts w:eastAsiaTheme="minorEastAsia"/>
        </w:rPr>
        <w:t>.</w:t>
      </w:r>
    </w:p>
    <w:p w14:paraId="6D9EB6C0" w14:textId="293D94D0" w:rsidR="00B500A0" w:rsidRPr="006F15E4" w:rsidRDefault="16712B44" w:rsidP="318E5172">
      <w:pPr>
        <w:pStyle w:val="ListParagraph"/>
        <w:numPr>
          <w:ilvl w:val="0"/>
          <w:numId w:val="11"/>
        </w:numPr>
        <w:spacing w:line="360" w:lineRule="auto"/>
        <w:rPr>
          <w:rFonts w:eastAsiaTheme="minorEastAsia"/>
        </w:rPr>
      </w:pPr>
      <w:r w:rsidRPr="752020DB">
        <w:rPr>
          <w:rFonts w:eastAsiaTheme="minorEastAsia"/>
        </w:rPr>
        <w:t xml:space="preserve">The </w:t>
      </w:r>
      <w:r w:rsidR="00D2671F" w:rsidRPr="752020DB">
        <w:rPr>
          <w:rFonts w:eastAsiaTheme="minorEastAsia"/>
        </w:rPr>
        <w:t>completed</w:t>
      </w:r>
      <w:r w:rsidR="00055AC2" w:rsidRPr="752020DB">
        <w:rPr>
          <w:rFonts w:eastAsiaTheme="minorEastAsia"/>
        </w:rPr>
        <w:t xml:space="preserve"> </w:t>
      </w:r>
      <w:r w:rsidRPr="752020DB">
        <w:rPr>
          <w:rFonts w:eastAsiaTheme="minorEastAsia"/>
        </w:rPr>
        <w:t xml:space="preserve">questionnaire will </w:t>
      </w:r>
      <w:r w:rsidR="00D2671F" w:rsidRPr="752020DB">
        <w:rPr>
          <w:rFonts w:eastAsiaTheme="minorEastAsia"/>
        </w:rPr>
        <w:t xml:space="preserve">refer </w:t>
      </w:r>
      <w:r w:rsidRPr="752020DB">
        <w:rPr>
          <w:rFonts w:eastAsiaTheme="minorEastAsia"/>
        </w:rPr>
        <w:t xml:space="preserve">you </w:t>
      </w:r>
      <w:r w:rsidR="4E38F32A" w:rsidRPr="752020DB">
        <w:rPr>
          <w:rFonts w:eastAsiaTheme="minorEastAsia"/>
        </w:rPr>
        <w:t xml:space="preserve">specific </w:t>
      </w:r>
      <w:r w:rsidR="6F12836A" w:rsidRPr="752020DB">
        <w:rPr>
          <w:rFonts w:eastAsiaTheme="minorEastAsia"/>
        </w:rPr>
        <w:t xml:space="preserve">KSF </w:t>
      </w:r>
      <w:r w:rsidR="4E38F32A" w:rsidRPr="752020DB">
        <w:rPr>
          <w:rFonts w:eastAsiaTheme="minorEastAsia"/>
        </w:rPr>
        <w:t xml:space="preserve">in the </w:t>
      </w:r>
      <w:r w:rsidR="007329E4" w:rsidRPr="752020DB">
        <w:rPr>
          <w:rFonts w:eastAsiaTheme="minorEastAsia"/>
        </w:rPr>
        <w:t>M</w:t>
      </w:r>
      <w:r w:rsidR="00400889" w:rsidRPr="752020DB">
        <w:rPr>
          <w:rFonts w:eastAsiaTheme="minorEastAsia"/>
        </w:rPr>
        <w:t>aturity</w:t>
      </w:r>
      <w:r w:rsidR="4E38F32A" w:rsidRPr="752020DB">
        <w:rPr>
          <w:rFonts w:eastAsiaTheme="minorEastAsia"/>
        </w:rPr>
        <w:t xml:space="preserve"> </w:t>
      </w:r>
      <w:r w:rsidR="007329E4" w:rsidRPr="752020DB">
        <w:rPr>
          <w:rFonts w:eastAsiaTheme="minorEastAsia"/>
        </w:rPr>
        <w:t>M</w:t>
      </w:r>
      <w:r w:rsidR="4E38F32A" w:rsidRPr="752020DB">
        <w:rPr>
          <w:rFonts w:eastAsiaTheme="minorEastAsia"/>
        </w:rPr>
        <w:t>odel document</w:t>
      </w:r>
      <w:r w:rsidRPr="752020DB">
        <w:rPr>
          <w:rFonts w:eastAsiaTheme="minorEastAsia"/>
        </w:rPr>
        <w:t xml:space="preserve"> </w:t>
      </w:r>
      <w:r w:rsidR="2AA30D0F" w:rsidRPr="752020DB">
        <w:rPr>
          <w:rFonts w:eastAsiaTheme="minorEastAsia"/>
        </w:rPr>
        <w:t>where you can find</w:t>
      </w:r>
      <w:r w:rsidRPr="752020DB">
        <w:rPr>
          <w:rFonts w:eastAsiaTheme="minorEastAsia"/>
        </w:rPr>
        <w:t xml:space="preserve"> information on how to put in place a particular </w:t>
      </w:r>
      <w:r w:rsidR="00817CB9" w:rsidRPr="752020DB">
        <w:rPr>
          <w:rFonts w:eastAsiaTheme="minorEastAsia"/>
        </w:rPr>
        <w:t>key success factor</w:t>
      </w:r>
      <w:r w:rsidR="7E4C3447" w:rsidRPr="752020DB">
        <w:rPr>
          <w:rFonts w:eastAsiaTheme="minorEastAsia"/>
        </w:rPr>
        <w:t xml:space="preserve">, so you can think about how to develop </w:t>
      </w:r>
      <w:r w:rsidR="00282EC8" w:rsidRPr="752020DB">
        <w:rPr>
          <w:rFonts w:eastAsiaTheme="minorEastAsia"/>
        </w:rPr>
        <w:t xml:space="preserve">and implement </w:t>
      </w:r>
      <w:r w:rsidR="7E4C3447" w:rsidRPr="752020DB">
        <w:rPr>
          <w:rFonts w:eastAsiaTheme="minorEastAsia"/>
        </w:rPr>
        <w:t xml:space="preserve">your strategy. </w:t>
      </w:r>
    </w:p>
    <w:p w14:paraId="3C7BBE61" w14:textId="34D1E693" w:rsidR="496D16E9" w:rsidRPr="0058754C" w:rsidRDefault="63862C24" w:rsidP="00CF32A5">
      <w:pPr>
        <w:pStyle w:val="Heading2"/>
      </w:pPr>
      <w:r w:rsidRPr="255C46E8">
        <w:t xml:space="preserve">Accessibility </w:t>
      </w:r>
      <w:r w:rsidR="00282EC8" w:rsidRPr="255C46E8">
        <w:t>s</w:t>
      </w:r>
      <w:r w:rsidRPr="255C46E8">
        <w:t>tatement</w:t>
      </w:r>
      <w:r w:rsidR="70889E1A" w:rsidRPr="255C46E8">
        <w:t>:</w:t>
      </w:r>
    </w:p>
    <w:p w14:paraId="2CE3EC77" w14:textId="632AF193" w:rsidR="496D16E9" w:rsidRPr="006F15E4" w:rsidRDefault="0056112A" w:rsidP="64725736">
      <w:pPr>
        <w:pStyle w:val="ListParagraph"/>
        <w:numPr>
          <w:ilvl w:val="0"/>
          <w:numId w:val="7"/>
        </w:numPr>
        <w:spacing w:line="360" w:lineRule="auto"/>
        <w:rPr>
          <w:rFonts w:eastAsiaTheme="minorEastAsia"/>
        </w:rPr>
      </w:pPr>
      <w:r w:rsidRPr="16C648FC">
        <w:rPr>
          <w:rFonts w:eastAsiaTheme="minorEastAsia"/>
        </w:rPr>
        <w:t xml:space="preserve">The </w:t>
      </w:r>
      <w:r w:rsidR="483A03E6" w:rsidRPr="16C648FC">
        <w:rPr>
          <w:rFonts w:eastAsiaTheme="minorEastAsia"/>
        </w:rPr>
        <w:t>Word</w:t>
      </w:r>
      <w:r w:rsidR="63B7A466" w:rsidRPr="16C648FC">
        <w:rPr>
          <w:rFonts w:eastAsiaTheme="minorEastAsia"/>
        </w:rPr>
        <w:t xml:space="preserve"> </w:t>
      </w:r>
      <w:r w:rsidR="436C9B92" w:rsidRPr="16C648FC">
        <w:rPr>
          <w:rFonts w:eastAsiaTheme="minorEastAsia"/>
        </w:rPr>
        <w:t xml:space="preserve">and HTML </w:t>
      </w:r>
      <w:r w:rsidRPr="16C648FC">
        <w:rPr>
          <w:rFonts w:eastAsiaTheme="minorEastAsia"/>
        </w:rPr>
        <w:t>version</w:t>
      </w:r>
      <w:r w:rsidR="6E867210" w:rsidRPr="16C648FC">
        <w:rPr>
          <w:rFonts w:eastAsiaTheme="minorEastAsia"/>
        </w:rPr>
        <w:t>s</w:t>
      </w:r>
      <w:r w:rsidRPr="16C648FC">
        <w:rPr>
          <w:rFonts w:eastAsiaTheme="minorEastAsia"/>
        </w:rPr>
        <w:t xml:space="preserve"> of this self-assessment tool </w:t>
      </w:r>
      <w:r w:rsidR="50EAF5CC" w:rsidRPr="16C648FC">
        <w:rPr>
          <w:rFonts w:eastAsiaTheme="minorEastAsia"/>
        </w:rPr>
        <w:t xml:space="preserve">is </w:t>
      </w:r>
      <w:r w:rsidR="63862C24" w:rsidRPr="16C648FC">
        <w:rPr>
          <w:rFonts w:eastAsiaTheme="minorEastAsia"/>
        </w:rPr>
        <w:t>fully accessible</w:t>
      </w:r>
      <w:r w:rsidR="006B65CD" w:rsidRPr="16C648FC">
        <w:rPr>
          <w:rFonts w:eastAsiaTheme="minorEastAsia"/>
        </w:rPr>
        <w:t xml:space="preserve">. </w:t>
      </w:r>
      <w:r w:rsidR="7B00E6E0" w:rsidRPr="16C648FC">
        <w:rPr>
          <w:rFonts w:eastAsiaTheme="minorEastAsia"/>
        </w:rPr>
        <w:t xml:space="preserve"> </w:t>
      </w:r>
      <w:r w:rsidR="006B65CD" w:rsidRPr="16C648FC">
        <w:rPr>
          <w:rFonts w:eastAsiaTheme="minorEastAsia"/>
        </w:rPr>
        <w:t>The saved</w:t>
      </w:r>
      <w:r w:rsidR="63862C24" w:rsidRPr="16C648FC">
        <w:rPr>
          <w:rFonts w:eastAsiaTheme="minorEastAsia"/>
        </w:rPr>
        <w:t xml:space="preserve"> PDF has limitations</w:t>
      </w:r>
      <w:r w:rsidR="00282EC8" w:rsidRPr="16C648FC">
        <w:rPr>
          <w:rFonts w:eastAsiaTheme="minorEastAsia"/>
        </w:rPr>
        <w:t>—</w:t>
      </w:r>
      <w:r w:rsidR="006B65CD" w:rsidRPr="16C648FC">
        <w:rPr>
          <w:rFonts w:eastAsiaTheme="minorEastAsia"/>
        </w:rPr>
        <w:t>its p</w:t>
      </w:r>
      <w:r w:rsidR="63862C24" w:rsidRPr="16C648FC">
        <w:rPr>
          <w:rFonts w:eastAsiaTheme="minorEastAsia"/>
        </w:rPr>
        <w:t xml:space="preserve">urpose is </w:t>
      </w:r>
      <w:r w:rsidR="00092750" w:rsidRPr="16C648FC">
        <w:rPr>
          <w:rFonts w:eastAsiaTheme="minorEastAsia"/>
        </w:rPr>
        <w:t>to</w:t>
      </w:r>
      <w:r w:rsidR="63862C24" w:rsidRPr="16C648FC">
        <w:rPr>
          <w:rFonts w:eastAsiaTheme="minorEastAsia"/>
        </w:rPr>
        <w:t xml:space="preserve"> prin</w:t>
      </w:r>
      <w:r w:rsidR="00092750" w:rsidRPr="16C648FC">
        <w:rPr>
          <w:rFonts w:eastAsiaTheme="minorEastAsia"/>
        </w:rPr>
        <w:t>t</w:t>
      </w:r>
      <w:r w:rsidR="006B65CD" w:rsidRPr="16C648FC">
        <w:rPr>
          <w:rFonts w:eastAsiaTheme="minorEastAsia"/>
        </w:rPr>
        <w:t xml:space="preserve"> or</w:t>
      </w:r>
      <w:r w:rsidR="00092750" w:rsidRPr="16C648FC">
        <w:rPr>
          <w:rFonts w:eastAsiaTheme="minorEastAsia"/>
        </w:rPr>
        <w:t xml:space="preserve"> to save</w:t>
      </w:r>
      <w:r w:rsidR="63862C24" w:rsidRPr="16C648FC">
        <w:rPr>
          <w:rFonts w:eastAsiaTheme="minorEastAsia"/>
        </w:rPr>
        <w:t xml:space="preserve"> for reference.</w:t>
      </w:r>
    </w:p>
    <w:p w14:paraId="4C75D72A" w14:textId="77777777" w:rsidR="003B7F95" w:rsidRDefault="003B7F95" w:rsidP="00C63AEC">
      <w:pPr>
        <w:spacing w:line="360" w:lineRule="auto"/>
        <w:rPr>
          <w:rFonts w:eastAsiaTheme="minorEastAsia"/>
          <w:b/>
          <w:bCs/>
          <w:szCs w:val="24"/>
        </w:rPr>
      </w:pPr>
    </w:p>
    <w:p w14:paraId="1E5760A0" w14:textId="77777777" w:rsidR="00165EC3" w:rsidRDefault="00165EC3" w:rsidP="00735A33">
      <w:pPr>
        <w:pStyle w:val="Heading2"/>
      </w:pPr>
      <w:r w:rsidRPr="043912CB">
        <w:lastRenderedPageBreak/>
        <w:t>Questions:</w:t>
      </w:r>
    </w:p>
    <w:p w14:paraId="627BC69E" w14:textId="77777777" w:rsidR="00165EC3" w:rsidRPr="006F15E4" w:rsidRDefault="00165EC3" w:rsidP="00165EC3">
      <w:pPr>
        <w:pStyle w:val="Heading2"/>
        <w:spacing w:line="360" w:lineRule="auto"/>
      </w:pPr>
      <w:r>
        <w:t>Key success factor 1 – Adopt and promote a clear approach to workplace accommodation service delivery for employees with disabilities</w:t>
      </w:r>
    </w:p>
    <w:p w14:paraId="417F8772" w14:textId="77777777" w:rsidR="00165EC3" w:rsidRPr="006F15E4" w:rsidRDefault="00165EC3" w:rsidP="00165EC3">
      <w:pPr>
        <w:pStyle w:val="Heading3"/>
        <w:spacing w:line="360" w:lineRule="auto"/>
      </w:pPr>
      <w:r>
        <w:t xml:space="preserve">Key success factor </w:t>
      </w:r>
      <w:r w:rsidRPr="043912CB">
        <w:t>1.</w:t>
      </w:r>
      <w:r>
        <w:t>1 –</w:t>
      </w:r>
      <w:r w:rsidRPr="043912CB">
        <w:t xml:space="preserve"> </w:t>
      </w:r>
      <w:r>
        <w:t>Proactively make information about workplace accommodations easily available</w:t>
      </w:r>
    </w:p>
    <w:p w14:paraId="547BF768" w14:textId="5FDAFB51" w:rsidR="00165EC3" w:rsidRPr="00F305C0" w:rsidRDefault="00165EC3" w:rsidP="6A6D9909">
      <w:pPr>
        <w:spacing w:line="360" w:lineRule="auto"/>
        <w:rPr>
          <w:rFonts w:eastAsiaTheme="minorEastAsia"/>
        </w:rPr>
      </w:pPr>
      <w:r w:rsidRPr="6A6D9909">
        <w:rPr>
          <w:rFonts w:eastAsiaTheme="minorEastAsia"/>
        </w:rPr>
        <w:t>Does your department or agency have an intranet site that is easy to find and includes clear information about the workplace accommodation process</w:t>
      </w:r>
      <w:r w:rsidR="4AC7E11A" w:rsidRPr="6A6D9909">
        <w:rPr>
          <w:rFonts w:eastAsiaTheme="minorEastAsia"/>
        </w:rPr>
        <w:t xml:space="preserve"> for employees with disabilities</w:t>
      </w:r>
      <w:r w:rsidRPr="6A6D9909">
        <w:rPr>
          <w:rFonts w:eastAsiaTheme="minorEastAsia"/>
        </w:rPr>
        <w:t>?</w:t>
      </w:r>
    </w:p>
    <w:p w14:paraId="32CF2633" w14:textId="77777777" w:rsidR="00165EC3" w:rsidRPr="00CF32A5" w:rsidRDefault="00165EC3" w:rsidP="006E2811">
      <w:pPr>
        <w:pStyle w:val="Heading5"/>
      </w:pPr>
      <w:r w:rsidRPr="00CF32A5">
        <w:t>No</w:t>
      </w:r>
    </w:p>
    <w:p w14:paraId="4FF94F10" w14:textId="2EA9DB91" w:rsidR="00165EC3" w:rsidRPr="006F15E4" w:rsidRDefault="00165EC3"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44E17DBB" w:rsidRPr="752020DB">
        <w:rPr>
          <w:rFonts w:eastAsiaTheme="minorEastAsia"/>
          <w:color w:val="000000" w:themeColor="text1"/>
        </w:rPr>
        <w:t>KSF 1.1 in</w:t>
      </w:r>
      <w:r w:rsidRPr="752020DB">
        <w:rPr>
          <w:rFonts w:eastAsiaTheme="minorEastAsia"/>
          <w:color w:val="000000" w:themeColor="text1"/>
        </w:rPr>
        <w:t xml:space="preserve"> the Maturity Model document.</w:t>
      </w:r>
    </w:p>
    <w:p w14:paraId="2A5AFF2B" w14:textId="77777777" w:rsidR="00165EC3" w:rsidRPr="006F15E4" w:rsidRDefault="00165EC3" w:rsidP="006E2811">
      <w:pPr>
        <w:pStyle w:val="Heading5"/>
      </w:pPr>
      <w:r w:rsidRPr="043912CB">
        <w:t>Partly</w:t>
      </w:r>
    </w:p>
    <w:p w14:paraId="7FFBCCBD" w14:textId="151A47B7" w:rsidR="00165EC3" w:rsidRDefault="00165EC3"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0D1866AB" w:rsidRPr="752020DB">
        <w:rPr>
          <w:rFonts w:eastAsiaTheme="minorEastAsia"/>
          <w:color w:val="000000" w:themeColor="text1"/>
        </w:rPr>
        <w:t>KSF 1.1 in</w:t>
      </w:r>
      <w:r w:rsidRPr="752020DB">
        <w:rPr>
          <w:rFonts w:eastAsiaTheme="minorEastAsia"/>
          <w:color w:val="000000" w:themeColor="text1"/>
        </w:rPr>
        <w:t xml:space="preserve"> the Maturity Model document.</w:t>
      </w:r>
    </w:p>
    <w:p w14:paraId="79EA70BC" w14:textId="77777777" w:rsidR="00165EC3" w:rsidRPr="006F15E4" w:rsidRDefault="00165EC3" w:rsidP="006E2811">
      <w:pPr>
        <w:pStyle w:val="Heading5"/>
      </w:pPr>
      <w:r w:rsidRPr="043912CB">
        <w:t>Yes</w:t>
      </w:r>
    </w:p>
    <w:p w14:paraId="31F3C2BA" w14:textId="7B4F6DB3" w:rsidR="00165EC3" w:rsidRPr="00DD38A3" w:rsidRDefault="00165EC3"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 </w:t>
      </w:r>
      <w:r w:rsidR="26303B30" w:rsidRPr="752020DB">
        <w:rPr>
          <w:rFonts w:eastAsiaTheme="minorEastAsia"/>
        </w:rPr>
        <w:t xml:space="preserve">For more information on this key success factor, please refer to </w:t>
      </w:r>
      <w:r w:rsidR="5DCFBFA4" w:rsidRPr="752020DB">
        <w:rPr>
          <w:rFonts w:eastAsiaTheme="minorEastAsia"/>
        </w:rPr>
        <w:t>KSF 1.1</w:t>
      </w:r>
      <w:r w:rsidR="26303B30" w:rsidRPr="752020DB">
        <w:rPr>
          <w:rFonts w:eastAsiaTheme="minorEastAsia"/>
        </w:rPr>
        <w:t xml:space="preserve"> in the Maturity Model document.</w:t>
      </w:r>
    </w:p>
    <w:p w14:paraId="6F8218BB" w14:textId="77777777" w:rsidR="00165EC3" w:rsidRPr="006F15E4" w:rsidRDefault="00165EC3" w:rsidP="00165EC3">
      <w:pPr>
        <w:pStyle w:val="Heading3"/>
        <w:spacing w:line="360" w:lineRule="auto"/>
      </w:pPr>
      <w:r>
        <w:lastRenderedPageBreak/>
        <w:t>Key success factor 1.2 – Enable timely and collaborative workplace accommodation practices </w:t>
      </w:r>
    </w:p>
    <w:p w14:paraId="6CFBC2DB" w14:textId="77777777" w:rsidR="00165EC3" w:rsidRPr="006F15E4" w:rsidRDefault="00165EC3" w:rsidP="4B287405">
      <w:pPr>
        <w:spacing w:line="360" w:lineRule="auto"/>
        <w:rPr>
          <w:rFonts w:eastAsiaTheme="minorEastAsia"/>
        </w:rPr>
      </w:pPr>
      <w:r w:rsidRPr="4B287405">
        <w:rPr>
          <w:rFonts w:eastAsiaTheme="minorEastAsia"/>
        </w:rPr>
        <w:t xml:space="preserve">Does your organization enable managers and employees to work collaboratively and take timely action when they have the authority to do so? </w:t>
      </w:r>
    </w:p>
    <w:p w14:paraId="558BD707" w14:textId="77777777" w:rsidR="006F3EC9" w:rsidRPr="00CF32A5" w:rsidRDefault="006F3EC9" w:rsidP="006E2811">
      <w:pPr>
        <w:pStyle w:val="Heading5"/>
      </w:pPr>
      <w:r w:rsidRPr="00CF32A5">
        <w:t>No</w:t>
      </w:r>
    </w:p>
    <w:p w14:paraId="70C5081F" w14:textId="6FCF3FBE" w:rsidR="006F3EC9" w:rsidRPr="006F15E4" w:rsidRDefault="006F3EC9"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3D8D406F" w:rsidRPr="752020DB">
        <w:rPr>
          <w:rFonts w:eastAsiaTheme="minorEastAsia"/>
          <w:color w:val="000000" w:themeColor="text1"/>
        </w:rPr>
        <w:t>KSF 1.2</w:t>
      </w:r>
      <w:r w:rsidRPr="752020DB">
        <w:rPr>
          <w:rFonts w:eastAsiaTheme="minorEastAsia"/>
          <w:color w:val="000000" w:themeColor="text1"/>
        </w:rPr>
        <w:t xml:space="preserve"> </w:t>
      </w:r>
      <w:r w:rsidR="51403064" w:rsidRPr="752020DB">
        <w:rPr>
          <w:rFonts w:eastAsiaTheme="minorEastAsia"/>
          <w:color w:val="000000" w:themeColor="text1"/>
        </w:rPr>
        <w:t xml:space="preserve">in </w:t>
      </w:r>
      <w:r w:rsidRPr="752020DB">
        <w:rPr>
          <w:rFonts w:eastAsiaTheme="minorEastAsia"/>
          <w:color w:val="000000" w:themeColor="text1"/>
        </w:rPr>
        <w:t>the Maturity Model document.</w:t>
      </w:r>
    </w:p>
    <w:p w14:paraId="51D592A2" w14:textId="77777777" w:rsidR="006F3EC9" w:rsidRPr="006F15E4" w:rsidRDefault="006F3EC9" w:rsidP="006E2811">
      <w:pPr>
        <w:pStyle w:val="Heading5"/>
      </w:pPr>
      <w:r w:rsidRPr="043912CB">
        <w:t>Partly</w:t>
      </w:r>
    </w:p>
    <w:p w14:paraId="096736FC" w14:textId="4F0EE85B" w:rsidR="006F3EC9" w:rsidRDefault="006F3EC9"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7A64C7F6" w:rsidRPr="752020DB">
        <w:rPr>
          <w:rFonts w:eastAsiaTheme="minorEastAsia"/>
          <w:color w:val="000000" w:themeColor="text1"/>
        </w:rPr>
        <w:t>KSF 1.2 in</w:t>
      </w:r>
      <w:r w:rsidRPr="752020DB">
        <w:rPr>
          <w:rFonts w:eastAsiaTheme="minorEastAsia"/>
          <w:color w:val="000000" w:themeColor="text1"/>
        </w:rPr>
        <w:t xml:space="preserve"> the Maturity Model document.</w:t>
      </w:r>
    </w:p>
    <w:p w14:paraId="57B504C3" w14:textId="77777777" w:rsidR="006F3EC9" w:rsidRPr="006F15E4" w:rsidRDefault="006F3EC9" w:rsidP="006E2811">
      <w:pPr>
        <w:pStyle w:val="Heading5"/>
      </w:pPr>
      <w:r w:rsidRPr="043912CB">
        <w:t>Yes</w:t>
      </w:r>
    </w:p>
    <w:p w14:paraId="568494EA" w14:textId="63B6E877" w:rsidR="006F3EC9" w:rsidRPr="00DD38A3" w:rsidRDefault="006F3EC9"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 </w:t>
      </w:r>
      <w:r w:rsidR="17FCD873" w:rsidRPr="752020DB">
        <w:rPr>
          <w:rFonts w:eastAsiaTheme="minorEastAsia"/>
        </w:rPr>
        <w:t xml:space="preserve">For more information on this key success factor, please refer to </w:t>
      </w:r>
      <w:r w:rsidR="4FA74ADE" w:rsidRPr="752020DB">
        <w:rPr>
          <w:rFonts w:eastAsiaTheme="minorEastAsia"/>
        </w:rPr>
        <w:t>KSF 1.2</w:t>
      </w:r>
      <w:r w:rsidR="17FCD873" w:rsidRPr="752020DB">
        <w:rPr>
          <w:rFonts w:eastAsiaTheme="minorEastAsia"/>
        </w:rPr>
        <w:t xml:space="preserve"> in the Maturity Model document.</w:t>
      </w:r>
    </w:p>
    <w:p w14:paraId="64C7850D" w14:textId="77777777" w:rsidR="00165EC3" w:rsidRPr="006F15E4" w:rsidRDefault="00165EC3" w:rsidP="00165EC3">
      <w:pPr>
        <w:pStyle w:val="Heading3"/>
        <w:spacing w:line="360" w:lineRule="auto"/>
      </w:pPr>
      <w:r>
        <w:t>Key success factor</w:t>
      </w:r>
      <w:r w:rsidRPr="043912CB">
        <w:t xml:space="preserve"> 1.3</w:t>
      </w:r>
      <w:r>
        <w:t xml:space="preserve"> – </w:t>
      </w:r>
      <w:r w:rsidRPr="043912CB">
        <w:t xml:space="preserve">Establish a </w:t>
      </w:r>
      <w:r>
        <w:t>c</w:t>
      </w:r>
      <w:r w:rsidRPr="043912CB">
        <w:t xml:space="preserve">entral </w:t>
      </w:r>
      <w:r>
        <w:t>s</w:t>
      </w:r>
      <w:r w:rsidRPr="043912CB">
        <w:t xml:space="preserve">ervice </w:t>
      </w:r>
      <w:r>
        <w:t>p</w:t>
      </w:r>
      <w:r w:rsidRPr="043912CB">
        <w:t xml:space="preserve">oint for </w:t>
      </w:r>
      <w:r>
        <w:t>e</w:t>
      </w:r>
      <w:r w:rsidRPr="043912CB">
        <w:t xml:space="preserve">mployees to </w:t>
      </w:r>
      <w:r>
        <w:t>e</w:t>
      </w:r>
      <w:r w:rsidRPr="043912CB">
        <w:t xml:space="preserve">asily </w:t>
      </w:r>
      <w:r>
        <w:t>m</w:t>
      </w:r>
      <w:r w:rsidRPr="043912CB">
        <w:t xml:space="preserve">ake </w:t>
      </w:r>
      <w:r>
        <w:t>workplace a</w:t>
      </w:r>
      <w:r w:rsidRPr="043912CB">
        <w:t xml:space="preserve">ccommodation </w:t>
      </w:r>
      <w:r>
        <w:t>r</w:t>
      </w:r>
      <w:r w:rsidRPr="043912CB">
        <w:t>equests</w:t>
      </w:r>
    </w:p>
    <w:p w14:paraId="55483670" w14:textId="2A3A4CB1" w:rsidR="00165EC3" w:rsidRPr="00CF32A5" w:rsidRDefault="00165EC3" w:rsidP="4B287405">
      <w:pPr>
        <w:spacing w:line="360" w:lineRule="auto"/>
        <w:rPr>
          <w:rFonts w:eastAsia="Calibri" w:cs="Arial"/>
          <w:color w:val="000000" w:themeColor="text1"/>
        </w:rPr>
      </w:pPr>
      <w:r w:rsidRPr="6A6D9909">
        <w:rPr>
          <w:rFonts w:eastAsia="Calibri" w:cs="Arial"/>
          <w:color w:val="000000" w:themeColor="text1"/>
        </w:rPr>
        <w:t xml:space="preserve">Does your organization have a centre of expertise for workplace accommodation requests for employees with disabilities, separate from labour relation services? </w:t>
      </w:r>
    </w:p>
    <w:p w14:paraId="1064D8EF" w14:textId="77777777" w:rsidR="006F3EC9" w:rsidRPr="00CF32A5" w:rsidRDefault="006F3EC9" w:rsidP="006E2811">
      <w:pPr>
        <w:pStyle w:val="Heading5"/>
      </w:pPr>
      <w:r w:rsidRPr="00CF32A5">
        <w:t>No</w:t>
      </w:r>
    </w:p>
    <w:p w14:paraId="07E2F051" w14:textId="26AA8E20" w:rsidR="006F3EC9" w:rsidRPr="006F15E4" w:rsidRDefault="006F3EC9"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w:t>
      </w:r>
      <w:r w:rsidRPr="752020DB">
        <w:rPr>
          <w:rFonts w:eastAsiaTheme="minorEastAsia"/>
          <w:color w:val="000000" w:themeColor="text1"/>
        </w:rPr>
        <w:lastRenderedPageBreak/>
        <w:t xml:space="preserve">information on how to implement this key success factor, please refer to </w:t>
      </w:r>
      <w:r w:rsidR="1AEE506F" w:rsidRPr="752020DB">
        <w:rPr>
          <w:rFonts w:eastAsiaTheme="minorEastAsia"/>
          <w:color w:val="000000" w:themeColor="text1"/>
        </w:rPr>
        <w:t>KSF 1.3 in</w:t>
      </w:r>
      <w:r w:rsidRPr="752020DB">
        <w:rPr>
          <w:rFonts w:eastAsiaTheme="minorEastAsia"/>
          <w:color w:val="000000" w:themeColor="text1"/>
        </w:rPr>
        <w:t xml:space="preserve"> the Maturity Model document.</w:t>
      </w:r>
    </w:p>
    <w:p w14:paraId="2829FC57" w14:textId="77777777" w:rsidR="006F3EC9" w:rsidRPr="006F15E4" w:rsidRDefault="006F3EC9" w:rsidP="006E2811">
      <w:pPr>
        <w:pStyle w:val="Heading5"/>
      </w:pPr>
      <w:r w:rsidRPr="043912CB">
        <w:t>Partly</w:t>
      </w:r>
    </w:p>
    <w:p w14:paraId="6DC24FD3" w14:textId="666F8010" w:rsidR="006F3EC9" w:rsidRDefault="006F3EC9"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46F43BC5" w:rsidRPr="752020DB">
        <w:rPr>
          <w:rFonts w:eastAsiaTheme="minorEastAsia"/>
          <w:color w:val="000000" w:themeColor="text1"/>
        </w:rPr>
        <w:t>KSF 1.3</w:t>
      </w:r>
      <w:r w:rsidRPr="752020DB">
        <w:rPr>
          <w:rFonts w:eastAsiaTheme="minorEastAsia"/>
          <w:color w:val="000000" w:themeColor="text1"/>
        </w:rPr>
        <w:t xml:space="preserve"> the Maturity Model document.</w:t>
      </w:r>
    </w:p>
    <w:p w14:paraId="527D30A9" w14:textId="77777777" w:rsidR="006F3EC9" w:rsidRPr="006F15E4" w:rsidRDefault="006F3EC9" w:rsidP="006E2811">
      <w:pPr>
        <w:pStyle w:val="Heading5"/>
      </w:pPr>
      <w:r w:rsidRPr="043912CB">
        <w:t>Yes</w:t>
      </w:r>
    </w:p>
    <w:p w14:paraId="27C0A986" w14:textId="31DCAF17" w:rsidR="006F3EC9" w:rsidRPr="00DD38A3" w:rsidRDefault="006F3EC9"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 </w:t>
      </w:r>
      <w:r w:rsidR="009B268C" w:rsidRPr="752020DB">
        <w:rPr>
          <w:rFonts w:eastAsiaTheme="minorEastAsia"/>
        </w:rPr>
        <w:t xml:space="preserve">For more information on this key success factor, please refer to </w:t>
      </w:r>
      <w:r w:rsidR="4027BF81" w:rsidRPr="752020DB">
        <w:rPr>
          <w:rFonts w:eastAsiaTheme="minorEastAsia"/>
        </w:rPr>
        <w:t>KSF 1.3</w:t>
      </w:r>
      <w:r w:rsidR="009B268C" w:rsidRPr="752020DB">
        <w:rPr>
          <w:rFonts w:eastAsiaTheme="minorEastAsia"/>
        </w:rPr>
        <w:t xml:space="preserve"> in the Maturity Model document.</w:t>
      </w:r>
    </w:p>
    <w:p w14:paraId="38E0E0DE" w14:textId="77777777" w:rsidR="00165EC3" w:rsidRPr="006F15E4" w:rsidRDefault="00165EC3" w:rsidP="00165EC3">
      <w:pPr>
        <w:pStyle w:val="Heading2"/>
        <w:spacing w:line="360" w:lineRule="auto"/>
      </w:pPr>
      <w:r>
        <w:t>Key success factor 2 – Develop and maintain expertise in workplace barriers and solutions </w:t>
      </w:r>
    </w:p>
    <w:p w14:paraId="261F71D4" w14:textId="77777777" w:rsidR="00165EC3" w:rsidRPr="006F15E4" w:rsidRDefault="00165EC3" w:rsidP="00165EC3">
      <w:pPr>
        <w:pStyle w:val="Heading3"/>
        <w:spacing w:line="360" w:lineRule="auto"/>
      </w:pPr>
      <w:r>
        <w:t>Key success factor 2.1 – Establish expertise and skills internally to deliver end-to-end service  </w:t>
      </w:r>
    </w:p>
    <w:p w14:paraId="1F5E88F1" w14:textId="6E5B43D7" w:rsidR="00165EC3" w:rsidRPr="006F15E4" w:rsidRDefault="00165EC3" w:rsidP="4B287405">
      <w:pPr>
        <w:spacing w:line="360" w:lineRule="auto"/>
        <w:rPr>
          <w:rFonts w:eastAsiaTheme="minorEastAsia"/>
        </w:rPr>
      </w:pPr>
      <w:r w:rsidRPr="4B287405">
        <w:rPr>
          <w:rFonts w:eastAsiaTheme="minorEastAsia"/>
        </w:rPr>
        <w:t xml:space="preserve">Does your department or agency have </w:t>
      </w:r>
      <w:r w:rsidR="00F95B86" w:rsidRPr="4B287405">
        <w:rPr>
          <w:rFonts w:eastAsiaTheme="minorEastAsia"/>
        </w:rPr>
        <w:t xml:space="preserve">or </w:t>
      </w:r>
      <w:r w:rsidR="00D679DA" w:rsidRPr="4B287405">
        <w:rPr>
          <w:rFonts w:eastAsiaTheme="minorEastAsia"/>
        </w:rPr>
        <w:t>use</w:t>
      </w:r>
      <w:r w:rsidR="006C75D9" w:rsidRPr="4B287405">
        <w:rPr>
          <w:rFonts w:eastAsiaTheme="minorEastAsia"/>
        </w:rPr>
        <w:t xml:space="preserve"> </w:t>
      </w:r>
      <w:r w:rsidRPr="4B287405">
        <w:rPr>
          <w:rFonts w:eastAsiaTheme="minorEastAsia"/>
        </w:rPr>
        <w:t>the necessary expertise and skills internally</w:t>
      </w:r>
      <w:r w:rsidR="00077721" w:rsidRPr="4B287405">
        <w:rPr>
          <w:rFonts w:eastAsiaTheme="minorEastAsia"/>
        </w:rPr>
        <w:t xml:space="preserve"> (or through a partner department)</w:t>
      </w:r>
      <w:r w:rsidRPr="4B287405">
        <w:rPr>
          <w:rFonts w:eastAsiaTheme="minorEastAsia"/>
        </w:rPr>
        <w:t xml:space="preserve"> to deliver end-to-end workplace accommodation services to employees with disabilities? </w:t>
      </w:r>
    </w:p>
    <w:p w14:paraId="0C67AC21" w14:textId="77777777" w:rsidR="006F3EC9" w:rsidRPr="00CF32A5" w:rsidRDefault="006F3EC9" w:rsidP="006E2811">
      <w:pPr>
        <w:pStyle w:val="Heading5"/>
      </w:pPr>
      <w:r w:rsidRPr="00CF32A5">
        <w:t>No</w:t>
      </w:r>
    </w:p>
    <w:p w14:paraId="004319AD" w14:textId="73089591" w:rsidR="006F3EC9" w:rsidRPr="006F15E4" w:rsidRDefault="006F3EC9"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088AA19E" w:rsidRPr="752020DB">
        <w:rPr>
          <w:rFonts w:eastAsiaTheme="minorEastAsia"/>
          <w:color w:val="000000" w:themeColor="text1"/>
        </w:rPr>
        <w:t>KSF 2.1 in</w:t>
      </w:r>
      <w:r w:rsidRPr="752020DB">
        <w:rPr>
          <w:rFonts w:eastAsiaTheme="minorEastAsia"/>
          <w:color w:val="000000" w:themeColor="text1"/>
        </w:rPr>
        <w:t xml:space="preserve"> the Maturity Model document.</w:t>
      </w:r>
    </w:p>
    <w:p w14:paraId="293CB15B" w14:textId="77777777" w:rsidR="006F3EC9" w:rsidRPr="006F15E4" w:rsidRDefault="006F3EC9" w:rsidP="006E2811">
      <w:pPr>
        <w:pStyle w:val="Heading5"/>
      </w:pPr>
      <w:r w:rsidRPr="043912CB">
        <w:t>Partly</w:t>
      </w:r>
    </w:p>
    <w:p w14:paraId="186CA9AF" w14:textId="471B770C" w:rsidR="006F3EC9" w:rsidRDefault="006F3EC9"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w:t>
      </w:r>
      <w:r w:rsidRPr="752020DB">
        <w:rPr>
          <w:rFonts w:eastAsiaTheme="minorEastAsia"/>
          <w:color w:val="000000" w:themeColor="text1"/>
        </w:rPr>
        <w:lastRenderedPageBreak/>
        <w:t xml:space="preserve">put this key success factor in place, please refer to </w:t>
      </w:r>
      <w:r w:rsidR="4279D103" w:rsidRPr="752020DB">
        <w:rPr>
          <w:rFonts w:eastAsiaTheme="minorEastAsia"/>
          <w:color w:val="000000" w:themeColor="text1"/>
        </w:rPr>
        <w:t>KSF 2.1 in</w:t>
      </w:r>
      <w:r w:rsidRPr="752020DB">
        <w:rPr>
          <w:rFonts w:eastAsiaTheme="minorEastAsia"/>
          <w:color w:val="000000" w:themeColor="text1"/>
        </w:rPr>
        <w:t xml:space="preserve"> the Maturity Model document.</w:t>
      </w:r>
    </w:p>
    <w:p w14:paraId="1BB6543A" w14:textId="77777777" w:rsidR="006F3EC9" w:rsidRPr="006F15E4" w:rsidRDefault="006F3EC9" w:rsidP="006E2811">
      <w:pPr>
        <w:pStyle w:val="Heading5"/>
      </w:pPr>
      <w:r w:rsidRPr="043912CB">
        <w:t>Yes</w:t>
      </w:r>
    </w:p>
    <w:p w14:paraId="3CC9EAA5" w14:textId="3002C6BE" w:rsidR="006F3EC9" w:rsidRPr="00DD38A3" w:rsidRDefault="006F3EC9"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 </w:t>
      </w:r>
      <w:r w:rsidR="6F9FEFE2" w:rsidRPr="752020DB">
        <w:rPr>
          <w:rFonts w:eastAsiaTheme="minorEastAsia"/>
        </w:rPr>
        <w:t xml:space="preserve">For more information on this key success factor, please refer to </w:t>
      </w:r>
      <w:r w:rsidR="39D4B128" w:rsidRPr="752020DB">
        <w:rPr>
          <w:rFonts w:eastAsiaTheme="minorEastAsia"/>
        </w:rPr>
        <w:t>KSF 2.1</w:t>
      </w:r>
      <w:r w:rsidR="6F9FEFE2" w:rsidRPr="752020DB">
        <w:rPr>
          <w:rFonts w:eastAsiaTheme="minorEastAsia"/>
        </w:rPr>
        <w:t xml:space="preserve"> in the Maturity Model document.</w:t>
      </w:r>
    </w:p>
    <w:p w14:paraId="01B41535" w14:textId="77777777" w:rsidR="00165EC3" w:rsidRPr="006F15E4" w:rsidRDefault="00165EC3" w:rsidP="00165EC3">
      <w:pPr>
        <w:pStyle w:val="Heading3"/>
        <w:spacing w:line="360" w:lineRule="auto"/>
      </w:pPr>
      <w:r>
        <w:t>Key success factor 2.2 – Obtain additional information and expertise when needed </w:t>
      </w:r>
    </w:p>
    <w:p w14:paraId="749E535D" w14:textId="069F5C94" w:rsidR="00165EC3" w:rsidRPr="006F15E4" w:rsidRDefault="00165EC3" w:rsidP="035AE30F">
      <w:pPr>
        <w:spacing w:line="360" w:lineRule="auto"/>
        <w:rPr>
          <w:rFonts w:eastAsiaTheme="minorEastAsia"/>
        </w:rPr>
      </w:pPr>
      <w:r w:rsidRPr="035AE30F">
        <w:rPr>
          <w:rFonts w:eastAsiaTheme="minorEastAsia"/>
        </w:rPr>
        <w:t>Does your department or agency use the services of external experts, if needed, to facilitate the collaborative process of determining workplace accommodation solutions and addressing barriers</w:t>
      </w:r>
      <w:r w:rsidR="0F172D87" w:rsidRPr="035AE30F">
        <w:rPr>
          <w:rFonts w:eastAsiaTheme="minorEastAsia"/>
        </w:rPr>
        <w:t xml:space="preserve"> for employees with disabilities</w:t>
      </w:r>
      <w:r w:rsidRPr="035AE30F">
        <w:rPr>
          <w:rFonts w:eastAsiaTheme="minorEastAsia"/>
        </w:rPr>
        <w:t>?</w:t>
      </w:r>
    </w:p>
    <w:p w14:paraId="62E5D36A" w14:textId="77777777" w:rsidR="006F3EC9" w:rsidRPr="00CF32A5" w:rsidRDefault="006F3EC9" w:rsidP="006E2811">
      <w:pPr>
        <w:pStyle w:val="Heading5"/>
      </w:pPr>
      <w:r w:rsidRPr="00CF32A5">
        <w:t>No</w:t>
      </w:r>
    </w:p>
    <w:p w14:paraId="25EC8418" w14:textId="47E0DF0D" w:rsidR="006F3EC9" w:rsidRPr="006F15E4" w:rsidRDefault="006F3EC9"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4441B3E9" w:rsidRPr="752020DB">
        <w:rPr>
          <w:rFonts w:eastAsiaTheme="minorEastAsia"/>
          <w:color w:val="000000" w:themeColor="text1"/>
        </w:rPr>
        <w:t>KSF 2.2 in</w:t>
      </w:r>
      <w:r w:rsidRPr="752020DB">
        <w:rPr>
          <w:rFonts w:eastAsiaTheme="minorEastAsia"/>
          <w:color w:val="000000" w:themeColor="text1"/>
        </w:rPr>
        <w:t xml:space="preserve"> the Maturity Model document.</w:t>
      </w:r>
    </w:p>
    <w:p w14:paraId="7D94467C" w14:textId="77777777" w:rsidR="006F3EC9" w:rsidRPr="006F15E4" w:rsidRDefault="006F3EC9" w:rsidP="006E2811">
      <w:pPr>
        <w:pStyle w:val="Heading5"/>
      </w:pPr>
      <w:r w:rsidRPr="043912CB">
        <w:t>Partly</w:t>
      </w:r>
    </w:p>
    <w:p w14:paraId="3C6104F9" w14:textId="5C719899" w:rsidR="006F3EC9" w:rsidRDefault="006F3EC9"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172272F4" w:rsidRPr="752020DB">
        <w:rPr>
          <w:rFonts w:eastAsiaTheme="minorEastAsia"/>
          <w:color w:val="000000" w:themeColor="text1"/>
        </w:rPr>
        <w:t>KSF 2.2 in</w:t>
      </w:r>
      <w:r w:rsidRPr="752020DB">
        <w:rPr>
          <w:rFonts w:eastAsiaTheme="minorEastAsia"/>
          <w:color w:val="000000" w:themeColor="text1"/>
        </w:rPr>
        <w:t xml:space="preserve"> the Maturity Model document.</w:t>
      </w:r>
    </w:p>
    <w:p w14:paraId="71089D18" w14:textId="77777777" w:rsidR="006F3EC9" w:rsidRPr="006F15E4" w:rsidRDefault="006F3EC9" w:rsidP="006E2811">
      <w:pPr>
        <w:pStyle w:val="Heading5"/>
      </w:pPr>
      <w:r w:rsidRPr="043912CB">
        <w:t>Yes</w:t>
      </w:r>
    </w:p>
    <w:p w14:paraId="727F9D59" w14:textId="15C7A100" w:rsidR="006F3EC9" w:rsidRPr="00DD38A3" w:rsidRDefault="006F3EC9"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 </w:t>
      </w:r>
      <w:r w:rsidR="6E10C622" w:rsidRPr="752020DB">
        <w:rPr>
          <w:rFonts w:eastAsiaTheme="minorEastAsia"/>
        </w:rPr>
        <w:t xml:space="preserve">For more information on this key success factor, please refer to </w:t>
      </w:r>
      <w:r w:rsidR="5E0A53E8" w:rsidRPr="752020DB">
        <w:rPr>
          <w:rFonts w:eastAsiaTheme="minorEastAsia"/>
        </w:rPr>
        <w:t>KSF 2.2</w:t>
      </w:r>
      <w:r w:rsidR="6E10C622" w:rsidRPr="752020DB">
        <w:rPr>
          <w:rFonts w:eastAsiaTheme="minorEastAsia"/>
        </w:rPr>
        <w:t xml:space="preserve"> in the Maturity Model document.</w:t>
      </w:r>
    </w:p>
    <w:p w14:paraId="62D638B6" w14:textId="77777777" w:rsidR="00165EC3" w:rsidRPr="006F15E4" w:rsidRDefault="00165EC3" w:rsidP="00165EC3">
      <w:pPr>
        <w:pStyle w:val="Heading2"/>
        <w:spacing w:line="360" w:lineRule="auto"/>
      </w:pPr>
      <w:r>
        <w:lastRenderedPageBreak/>
        <w:t>Key success factor</w:t>
      </w:r>
      <w:r w:rsidRPr="043912CB">
        <w:t xml:space="preserve"> 3</w:t>
      </w:r>
      <w:r>
        <w:t xml:space="preserve"> – </w:t>
      </w:r>
      <w:r w:rsidRPr="043912CB">
        <w:t xml:space="preserve">Use </w:t>
      </w:r>
      <w:r>
        <w:t>v</w:t>
      </w:r>
      <w:r w:rsidRPr="043912CB">
        <w:t xml:space="preserve">erified </w:t>
      </w:r>
      <w:r>
        <w:t>s</w:t>
      </w:r>
      <w:r w:rsidRPr="043912CB">
        <w:t>olutions </w:t>
      </w:r>
    </w:p>
    <w:p w14:paraId="4F4A93FB" w14:textId="77777777" w:rsidR="00165EC3" w:rsidRPr="006F15E4" w:rsidRDefault="00165EC3" w:rsidP="00165EC3">
      <w:pPr>
        <w:pStyle w:val="Heading3"/>
        <w:spacing w:line="360" w:lineRule="auto"/>
      </w:pPr>
      <w:r>
        <w:t>Key success factor</w:t>
      </w:r>
      <w:r w:rsidRPr="043912CB">
        <w:t xml:space="preserve"> 3.1</w:t>
      </w:r>
      <w:r>
        <w:t xml:space="preserve"> – </w:t>
      </w:r>
      <w:r w:rsidRPr="043912CB">
        <w:t xml:space="preserve">Create a </w:t>
      </w:r>
      <w:r>
        <w:t>l</w:t>
      </w:r>
      <w:r w:rsidRPr="043912CB">
        <w:t xml:space="preserve">ist of </w:t>
      </w:r>
      <w:r>
        <w:t>workplace a</w:t>
      </w:r>
      <w:r w:rsidRPr="043912CB">
        <w:t xml:space="preserve">ccommodation </w:t>
      </w:r>
      <w:r>
        <w:t>s</w:t>
      </w:r>
      <w:r w:rsidRPr="043912CB">
        <w:t xml:space="preserve">olutions </w:t>
      </w:r>
      <w:r>
        <w:t>a</w:t>
      </w:r>
      <w:r w:rsidRPr="043912CB">
        <w:t xml:space="preserve">pproved for </w:t>
      </w:r>
      <w:r>
        <w:t>u</w:t>
      </w:r>
      <w:r w:rsidRPr="043912CB">
        <w:t>se  </w:t>
      </w:r>
    </w:p>
    <w:p w14:paraId="7B1BD34E" w14:textId="77777777" w:rsidR="00165EC3" w:rsidRPr="006F15E4" w:rsidRDefault="00165EC3" w:rsidP="4B287405">
      <w:pPr>
        <w:spacing w:line="360" w:lineRule="auto"/>
        <w:rPr>
          <w:rFonts w:eastAsiaTheme="minorEastAsia"/>
        </w:rPr>
      </w:pPr>
      <w:r w:rsidRPr="4B287405">
        <w:rPr>
          <w:rFonts w:eastAsiaTheme="minorEastAsia"/>
        </w:rPr>
        <w:t xml:space="preserve">Does your department or agency use an inventory of solutions to quickly address the most common barriers encountered in the workplace? </w:t>
      </w:r>
    </w:p>
    <w:p w14:paraId="255279F9" w14:textId="77777777" w:rsidR="006E2811" w:rsidRPr="00CF32A5" w:rsidRDefault="006E2811" w:rsidP="006E2811">
      <w:pPr>
        <w:pStyle w:val="Heading5"/>
      </w:pPr>
      <w:r w:rsidRPr="00CF32A5">
        <w:t>No</w:t>
      </w:r>
    </w:p>
    <w:p w14:paraId="681E0B10" w14:textId="579286FE" w:rsidR="006E2811" w:rsidRPr="006F15E4" w:rsidRDefault="006E2811"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1F78029B" w:rsidRPr="752020DB">
        <w:rPr>
          <w:rFonts w:eastAsiaTheme="minorEastAsia"/>
          <w:color w:val="000000" w:themeColor="text1"/>
        </w:rPr>
        <w:t>KSF 3.1 in</w:t>
      </w:r>
      <w:r w:rsidRPr="752020DB">
        <w:rPr>
          <w:rFonts w:eastAsiaTheme="minorEastAsia"/>
          <w:color w:val="000000" w:themeColor="text1"/>
        </w:rPr>
        <w:t xml:space="preserve"> the Maturity Model document.</w:t>
      </w:r>
    </w:p>
    <w:p w14:paraId="639B5B33" w14:textId="77777777" w:rsidR="006E2811" w:rsidRPr="006F15E4" w:rsidRDefault="006E2811" w:rsidP="006E2811">
      <w:pPr>
        <w:pStyle w:val="Heading5"/>
      </w:pPr>
      <w:r w:rsidRPr="043912CB">
        <w:t>Partly</w:t>
      </w:r>
    </w:p>
    <w:p w14:paraId="5A068D11" w14:textId="04C85156" w:rsidR="006E2811" w:rsidRDefault="006E2811"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33337413" w:rsidRPr="752020DB">
        <w:rPr>
          <w:rFonts w:eastAsiaTheme="minorEastAsia"/>
          <w:color w:val="000000" w:themeColor="text1"/>
        </w:rPr>
        <w:t>KSF 3.1 in</w:t>
      </w:r>
      <w:r w:rsidRPr="752020DB">
        <w:rPr>
          <w:rFonts w:eastAsiaTheme="minorEastAsia"/>
          <w:color w:val="000000" w:themeColor="text1"/>
        </w:rPr>
        <w:t xml:space="preserve"> the Maturity Model document.</w:t>
      </w:r>
    </w:p>
    <w:p w14:paraId="485EA156" w14:textId="77777777" w:rsidR="006E2811" w:rsidRPr="006F15E4" w:rsidRDefault="006E2811" w:rsidP="006E2811">
      <w:pPr>
        <w:pStyle w:val="Heading5"/>
      </w:pPr>
      <w:r w:rsidRPr="043912CB">
        <w:t>Yes</w:t>
      </w:r>
    </w:p>
    <w:p w14:paraId="71604A1D" w14:textId="78CE78A0" w:rsidR="006E2811" w:rsidRPr="00DD38A3" w:rsidRDefault="006E2811"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 </w:t>
      </w:r>
      <w:r w:rsidR="7E3126DC" w:rsidRPr="752020DB">
        <w:rPr>
          <w:rFonts w:eastAsiaTheme="minorEastAsia"/>
        </w:rPr>
        <w:t xml:space="preserve">For more information on this key success factor, please refer to </w:t>
      </w:r>
      <w:r w:rsidR="41ACC97E" w:rsidRPr="752020DB">
        <w:rPr>
          <w:rFonts w:eastAsiaTheme="minorEastAsia"/>
        </w:rPr>
        <w:t>KSF 3.1</w:t>
      </w:r>
      <w:r w:rsidR="7E3126DC" w:rsidRPr="752020DB">
        <w:rPr>
          <w:rFonts w:eastAsiaTheme="minorEastAsia"/>
        </w:rPr>
        <w:t xml:space="preserve"> in the Maturity Model document.</w:t>
      </w:r>
    </w:p>
    <w:p w14:paraId="438F93F3" w14:textId="77777777" w:rsidR="00165EC3" w:rsidRPr="006F15E4" w:rsidRDefault="00165EC3" w:rsidP="00165EC3">
      <w:pPr>
        <w:pStyle w:val="Heading3"/>
        <w:spacing w:line="360" w:lineRule="auto"/>
      </w:pPr>
      <w:r>
        <w:t>Key success factor 3.2 – Use standing offers, supply arrangements or acquisition cards to purchase high-demand workplace accommodation solutions </w:t>
      </w:r>
    </w:p>
    <w:p w14:paraId="762BBC92" w14:textId="77777777" w:rsidR="00165EC3" w:rsidRPr="006F15E4" w:rsidRDefault="00165EC3" w:rsidP="00165EC3">
      <w:pPr>
        <w:spacing w:line="360" w:lineRule="auto"/>
        <w:rPr>
          <w:rFonts w:eastAsiaTheme="minorEastAsia"/>
          <w:szCs w:val="24"/>
        </w:rPr>
      </w:pPr>
      <w:r w:rsidRPr="043912CB">
        <w:rPr>
          <w:rFonts w:eastAsiaTheme="minorEastAsia"/>
          <w:szCs w:val="24"/>
        </w:rPr>
        <w:t xml:space="preserve">Does your department or agency use supply arrangements, standing offers and acquisition cards to obtain </w:t>
      </w:r>
      <w:r>
        <w:rPr>
          <w:rFonts w:eastAsiaTheme="minorEastAsia"/>
          <w:szCs w:val="24"/>
        </w:rPr>
        <w:t xml:space="preserve">workplace </w:t>
      </w:r>
      <w:r w:rsidRPr="043912CB">
        <w:rPr>
          <w:rFonts w:eastAsiaTheme="minorEastAsia"/>
          <w:szCs w:val="24"/>
        </w:rPr>
        <w:t xml:space="preserve">accommodation solutions more quickly? </w:t>
      </w:r>
    </w:p>
    <w:p w14:paraId="28531AC6" w14:textId="77777777" w:rsidR="006E2811" w:rsidRPr="00CF32A5" w:rsidRDefault="006E2811" w:rsidP="006E2811">
      <w:pPr>
        <w:pStyle w:val="Heading5"/>
      </w:pPr>
      <w:r w:rsidRPr="00CF32A5">
        <w:lastRenderedPageBreak/>
        <w:t>No</w:t>
      </w:r>
    </w:p>
    <w:p w14:paraId="1736F91F" w14:textId="14AB9589" w:rsidR="006E2811" w:rsidRPr="006F15E4" w:rsidRDefault="006E2811"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120C8078" w:rsidRPr="752020DB">
        <w:rPr>
          <w:rFonts w:eastAsiaTheme="minorEastAsia"/>
          <w:color w:val="000000" w:themeColor="text1"/>
        </w:rPr>
        <w:t>KSF 3.2</w:t>
      </w:r>
      <w:r w:rsidRPr="752020DB">
        <w:rPr>
          <w:rFonts w:eastAsiaTheme="minorEastAsia"/>
          <w:color w:val="000000" w:themeColor="text1"/>
        </w:rPr>
        <w:t xml:space="preserve"> </w:t>
      </w:r>
      <w:r w:rsidR="14A61F32" w:rsidRPr="752020DB">
        <w:rPr>
          <w:rFonts w:eastAsiaTheme="minorEastAsia"/>
          <w:color w:val="000000" w:themeColor="text1"/>
        </w:rPr>
        <w:t>in</w:t>
      </w:r>
      <w:r w:rsidRPr="752020DB">
        <w:rPr>
          <w:rFonts w:eastAsiaTheme="minorEastAsia"/>
          <w:color w:val="000000" w:themeColor="text1"/>
        </w:rPr>
        <w:t xml:space="preserve"> the Maturity Model document.</w:t>
      </w:r>
    </w:p>
    <w:p w14:paraId="32FFCFE9" w14:textId="77777777" w:rsidR="006E2811" w:rsidRPr="006F15E4" w:rsidRDefault="006E2811" w:rsidP="006E2811">
      <w:pPr>
        <w:pStyle w:val="Heading5"/>
      </w:pPr>
      <w:r w:rsidRPr="043912CB">
        <w:t>Partly</w:t>
      </w:r>
    </w:p>
    <w:p w14:paraId="1AD7F996" w14:textId="1CA614F6" w:rsidR="006E2811" w:rsidRDefault="006E2811"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4D36E2FC" w:rsidRPr="752020DB">
        <w:rPr>
          <w:rFonts w:eastAsiaTheme="minorEastAsia"/>
          <w:color w:val="000000" w:themeColor="text1"/>
        </w:rPr>
        <w:t>KSF 3.2 in</w:t>
      </w:r>
      <w:r w:rsidRPr="752020DB">
        <w:rPr>
          <w:rFonts w:eastAsiaTheme="minorEastAsia"/>
          <w:color w:val="000000" w:themeColor="text1"/>
        </w:rPr>
        <w:t xml:space="preserve"> the Maturity Model document.</w:t>
      </w:r>
    </w:p>
    <w:p w14:paraId="6A8E9E18" w14:textId="77777777" w:rsidR="006E2811" w:rsidRPr="006F15E4" w:rsidRDefault="006E2811" w:rsidP="006E2811">
      <w:pPr>
        <w:pStyle w:val="Heading5"/>
      </w:pPr>
      <w:r w:rsidRPr="043912CB">
        <w:t>Yes</w:t>
      </w:r>
    </w:p>
    <w:p w14:paraId="68C5AD50" w14:textId="0E0ADE12" w:rsidR="00165EC3" w:rsidRPr="00DD38A3" w:rsidRDefault="006E2811"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w:t>
      </w:r>
      <w:r w:rsidR="72ED82A1" w:rsidRPr="752020DB">
        <w:rPr>
          <w:rFonts w:eastAsiaTheme="minorEastAsia"/>
        </w:rPr>
        <w:t>improvement.</w:t>
      </w:r>
      <w:r w:rsidR="00165EC3" w:rsidRPr="752020DB">
        <w:rPr>
          <w:rFonts w:eastAsiaTheme="minorEastAsia"/>
        </w:rPr>
        <w:t xml:space="preserve"> </w:t>
      </w:r>
      <w:r w:rsidR="00C9A874" w:rsidRPr="752020DB">
        <w:rPr>
          <w:rFonts w:eastAsiaTheme="minorEastAsia"/>
        </w:rPr>
        <w:t xml:space="preserve">For more information on this key success factor, please refer to </w:t>
      </w:r>
      <w:r w:rsidR="5919C4BC" w:rsidRPr="752020DB">
        <w:rPr>
          <w:rFonts w:eastAsiaTheme="minorEastAsia"/>
        </w:rPr>
        <w:t>KSF 3.2</w:t>
      </w:r>
      <w:r w:rsidR="00C9A874" w:rsidRPr="752020DB">
        <w:rPr>
          <w:rFonts w:eastAsiaTheme="minorEastAsia"/>
        </w:rPr>
        <w:t xml:space="preserve"> in the Maturity Model document.</w:t>
      </w:r>
    </w:p>
    <w:p w14:paraId="0296BF44" w14:textId="77777777" w:rsidR="00165EC3" w:rsidRPr="006F15E4" w:rsidRDefault="00165EC3" w:rsidP="00165EC3">
      <w:pPr>
        <w:pStyle w:val="Heading3"/>
        <w:spacing w:line="360" w:lineRule="auto"/>
      </w:pPr>
      <w:r>
        <w:t>Key success factor</w:t>
      </w:r>
      <w:r w:rsidRPr="043912CB">
        <w:t xml:space="preserve"> 3.3</w:t>
      </w:r>
      <w:r>
        <w:t xml:space="preserve"> – </w:t>
      </w:r>
      <w:r w:rsidRPr="043912CB">
        <w:t xml:space="preserve">Allow </w:t>
      </w:r>
      <w:r>
        <w:t>e</w:t>
      </w:r>
      <w:r w:rsidRPr="043912CB">
        <w:t xml:space="preserve">mployees to </w:t>
      </w:r>
      <w:r>
        <w:t>t</w:t>
      </w:r>
      <w:r w:rsidRPr="043912CB">
        <w:t xml:space="preserve">ry </w:t>
      </w:r>
      <w:r>
        <w:t>o</w:t>
      </w:r>
      <w:r w:rsidRPr="043912CB">
        <w:t xml:space="preserve">ut </w:t>
      </w:r>
      <w:r>
        <w:t>s</w:t>
      </w:r>
      <w:r w:rsidRPr="043912CB">
        <w:t>olutions </w:t>
      </w:r>
    </w:p>
    <w:p w14:paraId="6C344813" w14:textId="47C3CEC6" w:rsidR="00165EC3" w:rsidRPr="006F15E4" w:rsidRDefault="00165EC3" w:rsidP="035AE30F">
      <w:pPr>
        <w:spacing w:line="360" w:lineRule="auto"/>
        <w:rPr>
          <w:rFonts w:eastAsiaTheme="minorEastAsia"/>
        </w:rPr>
      </w:pPr>
      <w:r w:rsidRPr="035AE30F">
        <w:rPr>
          <w:rFonts w:eastAsiaTheme="minorEastAsia"/>
        </w:rPr>
        <w:t xml:space="preserve">Does your department or agency use </w:t>
      </w:r>
      <w:r w:rsidR="007742D2" w:rsidRPr="035AE30F">
        <w:rPr>
          <w:rFonts w:eastAsiaTheme="minorEastAsia"/>
        </w:rPr>
        <w:t xml:space="preserve">or have access to </w:t>
      </w:r>
      <w:r w:rsidRPr="035AE30F">
        <w:rPr>
          <w:rFonts w:eastAsiaTheme="minorEastAsia"/>
        </w:rPr>
        <w:t>a lending library to allow employees</w:t>
      </w:r>
      <w:r w:rsidR="6F28D8EB" w:rsidRPr="035AE30F">
        <w:rPr>
          <w:rFonts w:eastAsiaTheme="minorEastAsia"/>
        </w:rPr>
        <w:t xml:space="preserve"> with disabilities</w:t>
      </w:r>
      <w:r w:rsidRPr="035AE30F">
        <w:rPr>
          <w:rFonts w:eastAsiaTheme="minorEastAsia"/>
        </w:rPr>
        <w:t xml:space="preserve"> to quickly access and test adaptive technology and equipment?</w:t>
      </w:r>
    </w:p>
    <w:p w14:paraId="07563BEF" w14:textId="77777777" w:rsidR="006E2811" w:rsidRPr="00CF32A5" w:rsidRDefault="006E2811" w:rsidP="006E2811">
      <w:pPr>
        <w:pStyle w:val="Heading5"/>
      </w:pPr>
      <w:r w:rsidRPr="00CF32A5">
        <w:t>No</w:t>
      </w:r>
    </w:p>
    <w:p w14:paraId="1245E43E" w14:textId="2316ED2B" w:rsidR="006E2811" w:rsidRPr="006F15E4" w:rsidRDefault="006E2811"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4E123C90" w:rsidRPr="752020DB">
        <w:rPr>
          <w:rFonts w:eastAsiaTheme="minorEastAsia"/>
          <w:color w:val="000000" w:themeColor="text1"/>
        </w:rPr>
        <w:t>KSF 3.3 in</w:t>
      </w:r>
      <w:r w:rsidRPr="752020DB">
        <w:rPr>
          <w:rFonts w:eastAsiaTheme="minorEastAsia"/>
          <w:color w:val="000000" w:themeColor="text1"/>
        </w:rPr>
        <w:t xml:space="preserve"> the Maturity Model document.</w:t>
      </w:r>
    </w:p>
    <w:p w14:paraId="1E51DCA4" w14:textId="77777777" w:rsidR="006E2811" w:rsidRPr="006F15E4" w:rsidRDefault="006E2811" w:rsidP="006E2811">
      <w:pPr>
        <w:pStyle w:val="Heading5"/>
      </w:pPr>
      <w:r w:rsidRPr="043912CB">
        <w:t>Partly</w:t>
      </w:r>
    </w:p>
    <w:p w14:paraId="458A494F" w14:textId="68E46D41" w:rsidR="006E2811" w:rsidRDefault="006E2811"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w:t>
      </w:r>
      <w:r w:rsidRPr="752020DB">
        <w:rPr>
          <w:rFonts w:eastAsiaTheme="minorEastAsia"/>
          <w:color w:val="000000" w:themeColor="text1"/>
        </w:rPr>
        <w:lastRenderedPageBreak/>
        <w:t xml:space="preserve">put this key success factor in place, please refer to </w:t>
      </w:r>
      <w:r w:rsidR="3B8683FB" w:rsidRPr="752020DB">
        <w:rPr>
          <w:rFonts w:eastAsiaTheme="minorEastAsia"/>
          <w:color w:val="000000" w:themeColor="text1"/>
        </w:rPr>
        <w:t>KSF 3.3 in</w:t>
      </w:r>
      <w:r w:rsidRPr="752020DB">
        <w:rPr>
          <w:rFonts w:eastAsiaTheme="minorEastAsia"/>
          <w:color w:val="000000" w:themeColor="text1"/>
        </w:rPr>
        <w:t xml:space="preserve"> the Maturity Model document.</w:t>
      </w:r>
    </w:p>
    <w:p w14:paraId="652B2B59" w14:textId="77777777" w:rsidR="006E2811" w:rsidRPr="006F15E4" w:rsidRDefault="006E2811" w:rsidP="006E2811">
      <w:pPr>
        <w:pStyle w:val="Heading5"/>
      </w:pPr>
      <w:r w:rsidRPr="043912CB">
        <w:t>Yes</w:t>
      </w:r>
    </w:p>
    <w:p w14:paraId="70F5D070" w14:textId="28E6E5D7" w:rsidR="00165EC3" w:rsidRPr="006F15E4" w:rsidRDefault="006E2811"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21010D1F" w:rsidRPr="752020DB">
        <w:rPr>
          <w:rFonts w:eastAsiaTheme="minorEastAsia"/>
        </w:rPr>
        <w:t xml:space="preserve"> For more information on this key success factor, please refer to </w:t>
      </w:r>
      <w:r w:rsidR="0C246F59" w:rsidRPr="752020DB">
        <w:rPr>
          <w:rFonts w:eastAsiaTheme="minorEastAsia"/>
        </w:rPr>
        <w:t>KSF 3.3</w:t>
      </w:r>
      <w:r w:rsidR="21010D1F" w:rsidRPr="752020DB">
        <w:rPr>
          <w:rFonts w:eastAsiaTheme="minorEastAsia"/>
        </w:rPr>
        <w:t xml:space="preserve"> in the Maturity Model document.</w:t>
      </w:r>
    </w:p>
    <w:p w14:paraId="214A4D81" w14:textId="77777777" w:rsidR="00165EC3" w:rsidRPr="006F15E4" w:rsidRDefault="00165EC3" w:rsidP="00165EC3">
      <w:pPr>
        <w:pStyle w:val="Heading2"/>
        <w:spacing w:line="360" w:lineRule="auto"/>
      </w:pPr>
      <w:r>
        <w:t>Key success factor</w:t>
      </w:r>
      <w:r w:rsidRPr="043912CB">
        <w:t xml:space="preserve"> 4</w:t>
      </w:r>
      <w:r>
        <w:t xml:space="preserve"> – </w:t>
      </w:r>
      <w:r w:rsidRPr="043912CB">
        <w:t xml:space="preserve">Design </w:t>
      </w:r>
      <w:r>
        <w:t>an effective</w:t>
      </w:r>
      <w:r w:rsidRPr="043912CB">
        <w:t xml:space="preserve"> </w:t>
      </w:r>
      <w:r>
        <w:t>s</w:t>
      </w:r>
      <w:r w:rsidRPr="043912CB">
        <w:t xml:space="preserve">ervice </w:t>
      </w:r>
      <w:r>
        <w:t>d</w:t>
      </w:r>
      <w:r w:rsidRPr="043912CB">
        <w:t xml:space="preserve">elivery </w:t>
      </w:r>
      <w:r>
        <w:t>a</w:t>
      </w:r>
      <w:r w:rsidRPr="043912CB">
        <w:t>pproach </w:t>
      </w:r>
    </w:p>
    <w:p w14:paraId="3A8C083C" w14:textId="77777777" w:rsidR="00165EC3" w:rsidRPr="006F15E4" w:rsidRDefault="00165EC3" w:rsidP="00165EC3">
      <w:pPr>
        <w:pStyle w:val="Heading3"/>
        <w:spacing w:line="360" w:lineRule="auto"/>
      </w:pPr>
      <w:r>
        <w:t>Key success factor</w:t>
      </w:r>
      <w:r w:rsidRPr="043912CB">
        <w:t xml:space="preserve"> 4.</w:t>
      </w:r>
      <w:r>
        <w:t>1 – Implement an end-to-end case management approach</w:t>
      </w:r>
      <w:r w:rsidRPr="043912CB">
        <w:t>  </w:t>
      </w:r>
    </w:p>
    <w:p w14:paraId="2924AC62" w14:textId="16B2C9B0" w:rsidR="00165EC3" w:rsidRPr="006F15E4" w:rsidRDefault="00165EC3" w:rsidP="035AE30F">
      <w:pPr>
        <w:spacing w:line="360" w:lineRule="auto"/>
        <w:rPr>
          <w:rFonts w:eastAsiaTheme="minorEastAsia"/>
        </w:rPr>
      </w:pPr>
      <w:r w:rsidRPr="035AE30F">
        <w:rPr>
          <w:rFonts w:eastAsiaTheme="minorEastAsia"/>
        </w:rPr>
        <w:t>Does your department or agency have a case management approach that promotes a consistent and collaborative process for employees</w:t>
      </w:r>
      <w:r w:rsidR="2668516A" w:rsidRPr="035AE30F">
        <w:rPr>
          <w:rFonts w:eastAsiaTheme="minorEastAsia"/>
        </w:rPr>
        <w:t xml:space="preserve"> with disabilities</w:t>
      </w:r>
      <w:r w:rsidRPr="035AE30F">
        <w:rPr>
          <w:rFonts w:eastAsiaTheme="minorEastAsia"/>
        </w:rPr>
        <w:t xml:space="preserve"> and their managers, from intake through to delivery of the workplace accommodation solutions?</w:t>
      </w:r>
    </w:p>
    <w:p w14:paraId="1BB3DAAE" w14:textId="77777777" w:rsidR="006E2811" w:rsidRPr="00CF32A5" w:rsidRDefault="006E2811" w:rsidP="006E2811">
      <w:pPr>
        <w:pStyle w:val="Heading5"/>
      </w:pPr>
      <w:r w:rsidRPr="00CF32A5">
        <w:t>No</w:t>
      </w:r>
    </w:p>
    <w:p w14:paraId="5DD90067" w14:textId="13F7D437" w:rsidR="006E2811" w:rsidRPr="006F15E4" w:rsidRDefault="006E2811"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7FA79E3A" w:rsidRPr="752020DB">
        <w:rPr>
          <w:rFonts w:eastAsiaTheme="minorEastAsia"/>
          <w:color w:val="000000" w:themeColor="text1"/>
        </w:rPr>
        <w:t>KSF 4.1 in</w:t>
      </w:r>
      <w:r w:rsidRPr="752020DB">
        <w:rPr>
          <w:rFonts w:eastAsiaTheme="minorEastAsia"/>
          <w:color w:val="000000" w:themeColor="text1"/>
        </w:rPr>
        <w:t xml:space="preserve"> the Maturity Model document.</w:t>
      </w:r>
    </w:p>
    <w:p w14:paraId="68F15C49" w14:textId="77777777" w:rsidR="006E2811" w:rsidRPr="006F15E4" w:rsidRDefault="006E2811" w:rsidP="006E2811">
      <w:pPr>
        <w:pStyle w:val="Heading5"/>
      </w:pPr>
      <w:r w:rsidRPr="043912CB">
        <w:t>Partly</w:t>
      </w:r>
    </w:p>
    <w:p w14:paraId="0E6E59CE" w14:textId="659326D7" w:rsidR="006E2811" w:rsidRDefault="006E2811"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3BC917F3" w:rsidRPr="752020DB">
        <w:rPr>
          <w:rFonts w:eastAsiaTheme="minorEastAsia"/>
          <w:color w:val="000000" w:themeColor="text1"/>
        </w:rPr>
        <w:t>KSF 4.1 in</w:t>
      </w:r>
      <w:r w:rsidRPr="752020DB">
        <w:rPr>
          <w:rFonts w:eastAsiaTheme="minorEastAsia"/>
          <w:color w:val="000000" w:themeColor="text1"/>
        </w:rPr>
        <w:t xml:space="preserve"> the Maturity Model document.</w:t>
      </w:r>
    </w:p>
    <w:p w14:paraId="3A77DBEC" w14:textId="77777777" w:rsidR="006E2811" w:rsidRPr="006F15E4" w:rsidRDefault="006E2811" w:rsidP="006E2811">
      <w:pPr>
        <w:pStyle w:val="Heading5"/>
      </w:pPr>
      <w:r w:rsidRPr="043912CB">
        <w:t>Yes</w:t>
      </w:r>
    </w:p>
    <w:p w14:paraId="6FF84777" w14:textId="3243DD65" w:rsidR="00165EC3" w:rsidRPr="00DD38A3" w:rsidRDefault="006E2811"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327740E2" w:rsidRPr="752020DB">
        <w:rPr>
          <w:rFonts w:eastAsiaTheme="minorEastAsia"/>
        </w:rPr>
        <w:t xml:space="preserve"> </w:t>
      </w:r>
      <w:r w:rsidR="327740E2" w:rsidRPr="752020DB">
        <w:rPr>
          <w:rFonts w:eastAsiaTheme="minorEastAsia"/>
        </w:rPr>
        <w:lastRenderedPageBreak/>
        <w:t xml:space="preserve">For more information on this key success factor, please refer to </w:t>
      </w:r>
      <w:r w:rsidR="3B2E48C8" w:rsidRPr="752020DB">
        <w:rPr>
          <w:rFonts w:eastAsiaTheme="minorEastAsia"/>
        </w:rPr>
        <w:t>KSF 2.1</w:t>
      </w:r>
      <w:r w:rsidR="327740E2" w:rsidRPr="752020DB">
        <w:rPr>
          <w:rFonts w:eastAsiaTheme="minorEastAsia"/>
        </w:rPr>
        <w:t xml:space="preserve"> in the Maturity Model document.</w:t>
      </w:r>
    </w:p>
    <w:p w14:paraId="22DA998B" w14:textId="77777777" w:rsidR="00165EC3" w:rsidRPr="006F15E4" w:rsidRDefault="00165EC3" w:rsidP="00165EC3">
      <w:pPr>
        <w:pStyle w:val="Heading3"/>
        <w:spacing w:line="360" w:lineRule="auto"/>
      </w:pPr>
      <w:r>
        <w:t>Key success factor</w:t>
      </w:r>
      <w:r w:rsidRPr="043912CB">
        <w:t xml:space="preserve"> 4.2</w:t>
      </w:r>
      <w:r>
        <w:t xml:space="preserve"> – Develop a coordination mechanism</w:t>
      </w:r>
      <w:r w:rsidRPr="043912CB">
        <w:t> </w:t>
      </w:r>
    </w:p>
    <w:p w14:paraId="37411FF8" w14:textId="7B72DECB" w:rsidR="00165EC3" w:rsidRPr="006F15E4" w:rsidRDefault="00165EC3" w:rsidP="035AE30F">
      <w:pPr>
        <w:spacing w:line="360" w:lineRule="auto"/>
        <w:rPr>
          <w:rFonts w:eastAsiaTheme="minorEastAsia"/>
        </w:rPr>
      </w:pPr>
      <w:r w:rsidRPr="035AE30F">
        <w:rPr>
          <w:rFonts w:eastAsiaTheme="minorEastAsia"/>
        </w:rPr>
        <w:t>Does your department or agency use a turnkey service delivery model to implement workplace accommodation solutions</w:t>
      </w:r>
      <w:r w:rsidR="54973762" w:rsidRPr="035AE30F">
        <w:rPr>
          <w:rFonts w:eastAsiaTheme="minorEastAsia"/>
        </w:rPr>
        <w:t xml:space="preserve"> for employees with disabilities</w:t>
      </w:r>
      <w:r w:rsidRPr="035AE30F">
        <w:rPr>
          <w:rFonts w:eastAsiaTheme="minorEastAsia"/>
        </w:rPr>
        <w:t xml:space="preserve">? </w:t>
      </w:r>
    </w:p>
    <w:p w14:paraId="7519A774" w14:textId="77777777" w:rsidR="006E2811" w:rsidRPr="00CF32A5" w:rsidRDefault="006E2811" w:rsidP="006E2811">
      <w:pPr>
        <w:pStyle w:val="Heading5"/>
      </w:pPr>
      <w:r w:rsidRPr="00CF32A5">
        <w:t>No</w:t>
      </w:r>
    </w:p>
    <w:p w14:paraId="7439F6DD" w14:textId="09A0E4BE" w:rsidR="006E2811" w:rsidRPr="006F15E4" w:rsidRDefault="006E2811"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38DBD9FD" w:rsidRPr="752020DB">
        <w:rPr>
          <w:rFonts w:eastAsiaTheme="minorEastAsia"/>
          <w:color w:val="000000" w:themeColor="text1"/>
        </w:rPr>
        <w:t>KSF 4.2 in</w:t>
      </w:r>
      <w:r w:rsidRPr="752020DB">
        <w:rPr>
          <w:rFonts w:eastAsiaTheme="minorEastAsia"/>
          <w:color w:val="000000" w:themeColor="text1"/>
        </w:rPr>
        <w:t xml:space="preserve"> the Maturity Model document.</w:t>
      </w:r>
    </w:p>
    <w:p w14:paraId="6EC06183" w14:textId="77777777" w:rsidR="006E2811" w:rsidRPr="006F15E4" w:rsidRDefault="006E2811" w:rsidP="006E2811">
      <w:pPr>
        <w:pStyle w:val="Heading5"/>
      </w:pPr>
      <w:r w:rsidRPr="043912CB">
        <w:t>Partly</w:t>
      </w:r>
    </w:p>
    <w:p w14:paraId="6569C7B6" w14:textId="33CEAD56" w:rsidR="006E2811" w:rsidRDefault="006E2811"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25DBF752" w:rsidRPr="752020DB">
        <w:rPr>
          <w:rFonts w:eastAsiaTheme="minorEastAsia"/>
          <w:color w:val="000000" w:themeColor="text1"/>
        </w:rPr>
        <w:t>KSF 4.2 in</w:t>
      </w:r>
      <w:r w:rsidRPr="752020DB">
        <w:rPr>
          <w:rFonts w:eastAsiaTheme="minorEastAsia"/>
          <w:color w:val="000000" w:themeColor="text1"/>
        </w:rPr>
        <w:t xml:space="preserve"> the Maturity Model document.</w:t>
      </w:r>
    </w:p>
    <w:p w14:paraId="261F8B54" w14:textId="77777777" w:rsidR="006E2811" w:rsidRPr="006F15E4" w:rsidRDefault="006E2811" w:rsidP="006E2811">
      <w:pPr>
        <w:pStyle w:val="Heading5"/>
      </w:pPr>
      <w:r w:rsidRPr="043912CB">
        <w:t>Yes</w:t>
      </w:r>
    </w:p>
    <w:p w14:paraId="2F7C1A10" w14:textId="54502EB6" w:rsidR="00165EC3" w:rsidRPr="00DD38A3" w:rsidRDefault="006E2811"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3C943D33" w:rsidRPr="752020DB">
        <w:rPr>
          <w:rFonts w:eastAsiaTheme="minorEastAsia"/>
        </w:rPr>
        <w:t xml:space="preserve"> For more information on this key success factor, please refer to </w:t>
      </w:r>
      <w:r w:rsidR="519B5F21" w:rsidRPr="752020DB">
        <w:rPr>
          <w:rFonts w:eastAsiaTheme="minorEastAsia"/>
        </w:rPr>
        <w:t>KSF 4.2</w:t>
      </w:r>
      <w:r w:rsidR="3C943D33" w:rsidRPr="752020DB">
        <w:rPr>
          <w:rFonts w:eastAsiaTheme="minorEastAsia"/>
        </w:rPr>
        <w:t xml:space="preserve"> in the Maturity Model document.</w:t>
      </w:r>
    </w:p>
    <w:p w14:paraId="47009481" w14:textId="77777777" w:rsidR="00165EC3" w:rsidRDefault="00165EC3" w:rsidP="00165EC3">
      <w:pPr>
        <w:pStyle w:val="Heading3"/>
        <w:spacing w:line="360" w:lineRule="auto"/>
      </w:pPr>
      <w:r>
        <w:t>Key success factor 4.3 – Use a centralized budget to purchase workplace accommodation solutions</w:t>
      </w:r>
    </w:p>
    <w:p w14:paraId="7C4DF7A5" w14:textId="77777777" w:rsidR="00165EC3" w:rsidRPr="006F15E4" w:rsidRDefault="00165EC3" w:rsidP="4B287405">
      <w:pPr>
        <w:spacing w:line="360" w:lineRule="auto"/>
        <w:rPr>
          <w:rFonts w:eastAsiaTheme="minorEastAsia"/>
        </w:rPr>
      </w:pPr>
      <w:r w:rsidRPr="4B287405">
        <w:rPr>
          <w:rFonts w:eastAsiaTheme="minorEastAsia"/>
        </w:rPr>
        <w:t>Does your department or agency have a centralized budget to purchase approved workplace accommodation solutions?</w:t>
      </w:r>
    </w:p>
    <w:p w14:paraId="17E0FC71" w14:textId="77777777" w:rsidR="00F52612" w:rsidRPr="00CF32A5" w:rsidRDefault="00F52612" w:rsidP="00F52612">
      <w:pPr>
        <w:pStyle w:val="Heading5"/>
      </w:pPr>
      <w:r w:rsidRPr="00CF32A5">
        <w:t>No</w:t>
      </w:r>
    </w:p>
    <w:p w14:paraId="2D41417C" w14:textId="2A15BE14"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w:t>
      </w:r>
      <w:r w:rsidRPr="752020DB">
        <w:rPr>
          <w:rFonts w:eastAsiaTheme="minorEastAsia"/>
          <w:color w:val="000000" w:themeColor="text1"/>
        </w:rPr>
        <w:lastRenderedPageBreak/>
        <w:t xml:space="preserve">information on how to implement this key success factor, please refer to </w:t>
      </w:r>
      <w:r w:rsidR="32877AA1" w:rsidRPr="752020DB">
        <w:rPr>
          <w:rFonts w:eastAsiaTheme="minorEastAsia"/>
          <w:color w:val="000000" w:themeColor="text1"/>
        </w:rPr>
        <w:t>KSF 4.3 in</w:t>
      </w:r>
      <w:r w:rsidRPr="752020DB">
        <w:rPr>
          <w:rFonts w:eastAsiaTheme="minorEastAsia"/>
          <w:color w:val="000000" w:themeColor="text1"/>
        </w:rPr>
        <w:t xml:space="preserve"> the Maturity Model document.</w:t>
      </w:r>
    </w:p>
    <w:p w14:paraId="3B7A01FF" w14:textId="77777777" w:rsidR="00F52612" w:rsidRPr="006F15E4" w:rsidRDefault="00F52612" w:rsidP="00F52612">
      <w:pPr>
        <w:pStyle w:val="Heading5"/>
      </w:pPr>
      <w:r w:rsidRPr="043912CB">
        <w:t>Partly</w:t>
      </w:r>
    </w:p>
    <w:p w14:paraId="52AB6635" w14:textId="635D56FE"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5F41B301" w:rsidRPr="752020DB">
        <w:rPr>
          <w:rFonts w:eastAsiaTheme="minorEastAsia"/>
          <w:color w:val="000000" w:themeColor="text1"/>
        </w:rPr>
        <w:t>KSF 4.3 in</w:t>
      </w:r>
      <w:r w:rsidRPr="752020DB">
        <w:rPr>
          <w:rFonts w:eastAsiaTheme="minorEastAsia"/>
          <w:color w:val="000000" w:themeColor="text1"/>
        </w:rPr>
        <w:t xml:space="preserve"> the Maturity Model document.</w:t>
      </w:r>
    </w:p>
    <w:p w14:paraId="147CDF8A" w14:textId="77777777" w:rsidR="00F52612" w:rsidRPr="006F15E4" w:rsidRDefault="00F52612" w:rsidP="00F52612">
      <w:pPr>
        <w:pStyle w:val="Heading5"/>
      </w:pPr>
      <w:r w:rsidRPr="043912CB">
        <w:t>Yes</w:t>
      </w:r>
    </w:p>
    <w:p w14:paraId="66E75426" w14:textId="6FC89D6C" w:rsidR="00165EC3" w:rsidRPr="006F15E4" w:rsidRDefault="00F526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1C975ED3" w:rsidRPr="752020DB">
        <w:rPr>
          <w:rFonts w:eastAsiaTheme="minorEastAsia"/>
        </w:rPr>
        <w:t xml:space="preserve"> For more information on this key success factor, please refer to </w:t>
      </w:r>
      <w:r w:rsidR="1FCDCB58" w:rsidRPr="752020DB">
        <w:rPr>
          <w:rFonts w:eastAsiaTheme="minorEastAsia"/>
        </w:rPr>
        <w:t>KSF 4.3</w:t>
      </w:r>
      <w:r w:rsidR="1C975ED3" w:rsidRPr="752020DB">
        <w:rPr>
          <w:rFonts w:eastAsiaTheme="minorEastAsia"/>
        </w:rPr>
        <w:t xml:space="preserve"> in the Maturity Model document.</w:t>
      </w:r>
    </w:p>
    <w:p w14:paraId="539415B6" w14:textId="77777777" w:rsidR="00165EC3" w:rsidRPr="006F15E4" w:rsidRDefault="00165EC3" w:rsidP="00165EC3">
      <w:pPr>
        <w:pStyle w:val="Heading2"/>
        <w:spacing w:line="360" w:lineRule="auto"/>
      </w:pPr>
      <w:r>
        <w:t>Key success factor</w:t>
      </w:r>
      <w:r w:rsidRPr="043912CB">
        <w:t xml:space="preserve"> 5</w:t>
      </w:r>
      <w:r>
        <w:t xml:space="preserve"> – </w:t>
      </w:r>
      <w:r w:rsidRPr="043912CB">
        <w:t xml:space="preserve">Ensure </w:t>
      </w:r>
      <w:r>
        <w:t>c</w:t>
      </w:r>
      <w:r w:rsidRPr="043912CB">
        <w:t xml:space="preserve">ontinuous </w:t>
      </w:r>
      <w:r>
        <w:t>i</w:t>
      </w:r>
      <w:r w:rsidRPr="043912CB">
        <w:t xml:space="preserve">mprovements to </w:t>
      </w:r>
      <w:r>
        <w:t>workplace a</w:t>
      </w:r>
      <w:r w:rsidRPr="043912CB">
        <w:t xml:space="preserve">ccommodation </w:t>
      </w:r>
      <w:r>
        <w:t>s</w:t>
      </w:r>
      <w:r w:rsidRPr="043912CB">
        <w:t>ervice</w:t>
      </w:r>
      <w:r>
        <w:t xml:space="preserve"> delivery</w:t>
      </w:r>
    </w:p>
    <w:p w14:paraId="7311D423" w14:textId="77777777" w:rsidR="00165EC3" w:rsidRPr="006F15E4" w:rsidRDefault="00165EC3" w:rsidP="00165EC3">
      <w:pPr>
        <w:pStyle w:val="Heading3"/>
        <w:spacing w:line="360" w:lineRule="auto"/>
      </w:pPr>
      <w:r>
        <w:t>Key success factor</w:t>
      </w:r>
      <w:r w:rsidRPr="043912CB">
        <w:t xml:space="preserve"> 5.</w:t>
      </w:r>
      <w:r>
        <w:t>1 – T</w:t>
      </w:r>
      <w:r w:rsidRPr="043912CB">
        <w:t xml:space="preserve">rack and </w:t>
      </w:r>
      <w:r>
        <w:t>r</w:t>
      </w:r>
      <w:r w:rsidRPr="043912CB">
        <w:t xml:space="preserve">eport </w:t>
      </w:r>
      <w:r>
        <w:t>on d</w:t>
      </w:r>
      <w:r w:rsidRPr="043912CB">
        <w:t xml:space="preserve">ata to </w:t>
      </w:r>
      <w:r>
        <w:t>d</w:t>
      </w:r>
      <w:r w:rsidRPr="043912CB">
        <w:t xml:space="preserve">rive </w:t>
      </w:r>
      <w:r>
        <w:t>s</w:t>
      </w:r>
      <w:r w:rsidRPr="043912CB">
        <w:t>ervice</w:t>
      </w:r>
      <w:r>
        <w:t xml:space="preserve"> i</w:t>
      </w:r>
      <w:r w:rsidRPr="043912CB">
        <w:t>mprovements</w:t>
      </w:r>
    </w:p>
    <w:p w14:paraId="0E042792" w14:textId="7022ED91" w:rsidR="00165EC3" w:rsidRPr="006F15E4" w:rsidRDefault="00165EC3" w:rsidP="035AE30F">
      <w:pPr>
        <w:spacing w:line="360" w:lineRule="auto"/>
        <w:rPr>
          <w:rFonts w:eastAsiaTheme="minorEastAsia"/>
        </w:rPr>
      </w:pPr>
      <w:r w:rsidRPr="035AE30F">
        <w:rPr>
          <w:rFonts w:eastAsiaTheme="minorEastAsia"/>
        </w:rPr>
        <w:t>5.1a Does your department or agency collect and track data on workplace accommodation service delivery</w:t>
      </w:r>
      <w:r w:rsidR="5D83B3DB" w:rsidRPr="035AE30F">
        <w:rPr>
          <w:rFonts w:eastAsiaTheme="minorEastAsia"/>
        </w:rPr>
        <w:t xml:space="preserve"> for employees with disabilities</w:t>
      </w:r>
      <w:r w:rsidRPr="035AE30F">
        <w:rPr>
          <w:rFonts w:eastAsiaTheme="minorEastAsia"/>
        </w:rPr>
        <w:t xml:space="preserve"> and have a process to ensure continuous improvement? </w:t>
      </w:r>
    </w:p>
    <w:p w14:paraId="4F6FD341" w14:textId="77777777" w:rsidR="00F52612" w:rsidRPr="00CF32A5" w:rsidRDefault="00F52612" w:rsidP="00F52612">
      <w:pPr>
        <w:pStyle w:val="Heading5"/>
      </w:pPr>
      <w:r w:rsidRPr="00CF32A5">
        <w:t>No</w:t>
      </w:r>
    </w:p>
    <w:p w14:paraId="10083850" w14:textId="558EECCD"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086EF263" w:rsidRPr="752020DB">
        <w:rPr>
          <w:rFonts w:eastAsiaTheme="minorEastAsia"/>
          <w:color w:val="000000" w:themeColor="text1"/>
        </w:rPr>
        <w:t>KSF 5.1 in</w:t>
      </w:r>
      <w:r w:rsidRPr="752020DB">
        <w:rPr>
          <w:rFonts w:eastAsiaTheme="minorEastAsia"/>
          <w:color w:val="000000" w:themeColor="text1"/>
        </w:rPr>
        <w:t xml:space="preserve"> the Maturity Model document.</w:t>
      </w:r>
    </w:p>
    <w:p w14:paraId="2665046B" w14:textId="77777777" w:rsidR="00F52612" w:rsidRPr="006F15E4" w:rsidRDefault="00F52612" w:rsidP="00F52612">
      <w:pPr>
        <w:pStyle w:val="Heading5"/>
      </w:pPr>
      <w:r w:rsidRPr="043912CB">
        <w:t>Partly</w:t>
      </w:r>
    </w:p>
    <w:p w14:paraId="0C674EEC" w14:textId="76057612"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w:t>
      </w:r>
      <w:r w:rsidRPr="752020DB">
        <w:rPr>
          <w:rFonts w:eastAsiaTheme="minorEastAsia"/>
          <w:color w:val="000000" w:themeColor="text1"/>
        </w:rPr>
        <w:lastRenderedPageBreak/>
        <w:t xml:space="preserve">put this key success factor in place, please refer to </w:t>
      </w:r>
      <w:r w:rsidR="415689AD" w:rsidRPr="752020DB">
        <w:rPr>
          <w:rFonts w:eastAsiaTheme="minorEastAsia"/>
          <w:color w:val="000000" w:themeColor="text1"/>
        </w:rPr>
        <w:t>KSF 5.1 in</w:t>
      </w:r>
      <w:r w:rsidRPr="752020DB">
        <w:rPr>
          <w:rFonts w:eastAsiaTheme="minorEastAsia"/>
          <w:color w:val="000000" w:themeColor="text1"/>
        </w:rPr>
        <w:t xml:space="preserve"> the Maturity Model document.</w:t>
      </w:r>
    </w:p>
    <w:p w14:paraId="724B633C" w14:textId="77777777" w:rsidR="00F52612" w:rsidRPr="006F15E4" w:rsidRDefault="00F52612" w:rsidP="00F52612">
      <w:pPr>
        <w:pStyle w:val="Heading5"/>
      </w:pPr>
      <w:r w:rsidRPr="043912CB">
        <w:t>Yes</w:t>
      </w:r>
    </w:p>
    <w:p w14:paraId="5A402335" w14:textId="2F76FB4D" w:rsidR="00165EC3" w:rsidRPr="006F15E4" w:rsidRDefault="00F526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78BDF554" w:rsidRPr="752020DB">
        <w:rPr>
          <w:rFonts w:eastAsiaTheme="minorEastAsia"/>
        </w:rPr>
        <w:t xml:space="preserve"> For more information on this key success factor, please refer to </w:t>
      </w:r>
      <w:r w:rsidR="30DBCB46" w:rsidRPr="752020DB">
        <w:rPr>
          <w:rFonts w:eastAsiaTheme="minorEastAsia"/>
        </w:rPr>
        <w:t>KSF 5.1</w:t>
      </w:r>
      <w:r w:rsidR="78BDF554" w:rsidRPr="752020DB">
        <w:rPr>
          <w:rFonts w:eastAsiaTheme="minorEastAsia"/>
        </w:rPr>
        <w:t xml:space="preserve"> in the Maturity Model document.</w:t>
      </w:r>
    </w:p>
    <w:p w14:paraId="69939798" w14:textId="2095265E" w:rsidR="00165EC3" w:rsidRDefault="00165EC3" w:rsidP="035AE30F">
      <w:pPr>
        <w:spacing w:line="360" w:lineRule="auto"/>
        <w:rPr>
          <w:rFonts w:eastAsiaTheme="minorEastAsia"/>
        </w:rPr>
      </w:pPr>
      <w:r w:rsidRPr="035AE30F">
        <w:rPr>
          <w:rFonts w:eastAsiaTheme="minorEastAsia"/>
        </w:rPr>
        <w:t>5.1b Does your department or agency have an effective way to consider and act on the feedback related to workplace accommodation solutions that is provided by employees</w:t>
      </w:r>
      <w:r w:rsidR="6D36CD16" w:rsidRPr="035AE30F">
        <w:rPr>
          <w:rFonts w:eastAsiaTheme="minorEastAsia"/>
        </w:rPr>
        <w:t xml:space="preserve"> with disabilities</w:t>
      </w:r>
      <w:r w:rsidRPr="035AE30F">
        <w:rPr>
          <w:rFonts w:eastAsiaTheme="minorEastAsia"/>
        </w:rPr>
        <w:t xml:space="preserve">, including through: </w:t>
      </w:r>
    </w:p>
    <w:p w14:paraId="5E2B9F46" w14:textId="77777777" w:rsidR="00165EC3" w:rsidRPr="00E14830" w:rsidRDefault="00165EC3" w:rsidP="00F52612">
      <w:pPr>
        <w:pStyle w:val="ListParagraph"/>
        <w:numPr>
          <w:ilvl w:val="0"/>
          <w:numId w:val="9"/>
        </w:numPr>
        <w:spacing w:line="360" w:lineRule="auto"/>
        <w:rPr>
          <w:rFonts w:eastAsiaTheme="minorEastAsia"/>
          <w:szCs w:val="24"/>
        </w:rPr>
      </w:pPr>
      <w:r w:rsidRPr="00E14830">
        <w:rPr>
          <w:rFonts w:eastAsiaTheme="minorEastAsia"/>
          <w:szCs w:val="24"/>
        </w:rPr>
        <w:t xml:space="preserve">the feedback mechanism that is required by the Accessible Canada Regulations; </w:t>
      </w:r>
      <w:r w:rsidRPr="00D663F4">
        <w:rPr>
          <w:rFonts w:eastAsiaTheme="minorEastAsia"/>
          <w:szCs w:val="24"/>
        </w:rPr>
        <w:t>and</w:t>
      </w:r>
    </w:p>
    <w:p w14:paraId="4A8A2056" w14:textId="77777777" w:rsidR="00165EC3" w:rsidRPr="00E14830" w:rsidRDefault="00165EC3" w:rsidP="00F52612">
      <w:pPr>
        <w:pStyle w:val="ListParagraph"/>
        <w:numPr>
          <w:ilvl w:val="0"/>
          <w:numId w:val="9"/>
        </w:numPr>
        <w:spacing w:line="360" w:lineRule="auto"/>
        <w:rPr>
          <w:rFonts w:eastAsiaTheme="minorEastAsia"/>
          <w:szCs w:val="24"/>
        </w:rPr>
      </w:pPr>
      <w:r w:rsidRPr="00E14830">
        <w:rPr>
          <w:rFonts w:eastAsiaTheme="minorEastAsia"/>
          <w:szCs w:val="24"/>
        </w:rPr>
        <w:t xml:space="preserve">surveys, such as the Public Service Employee Survey? </w:t>
      </w:r>
    </w:p>
    <w:p w14:paraId="469A1C0B" w14:textId="77777777" w:rsidR="00F52612" w:rsidRPr="00CF32A5" w:rsidRDefault="00F52612" w:rsidP="00F52612">
      <w:pPr>
        <w:pStyle w:val="Heading5"/>
      </w:pPr>
      <w:r w:rsidRPr="00CF32A5">
        <w:t>No</w:t>
      </w:r>
    </w:p>
    <w:p w14:paraId="2132A1A6" w14:textId="691FF740"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464F9689" w:rsidRPr="752020DB">
        <w:rPr>
          <w:rFonts w:eastAsiaTheme="minorEastAsia"/>
          <w:color w:val="000000" w:themeColor="text1"/>
        </w:rPr>
        <w:t>KSF 5.1 in</w:t>
      </w:r>
      <w:r w:rsidRPr="752020DB">
        <w:rPr>
          <w:rFonts w:eastAsiaTheme="minorEastAsia"/>
          <w:color w:val="000000" w:themeColor="text1"/>
        </w:rPr>
        <w:t xml:space="preserve"> the Maturity Model document.</w:t>
      </w:r>
    </w:p>
    <w:p w14:paraId="2E701401" w14:textId="77777777" w:rsidR="00F52612" w:rsidRPr="006F15E4" w:rsidRDefault="00F52612" w:rsidP="00F52612">
      <w:pPr>
        <w:pStyle w:val="Heading5"/>
      </w:pPr>
      <w:r w:rsidRPr="043912CB">
        <w:t>Partly</w:t>
      </w:r>
    </w:p>
    <w:p w14:paraId="1CBC34C5" w14:textId="3B80CF46"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33E75031" w:rsidRPr="752020DB">
        <w:rPr>
          <w:rFonts w:eastAsiaTheme="minorEastAsia"/>
          <w:color w:val="000000" w:themeColor="text1"/>
        </w:rPr>
        <w:t>KSF 5.31 in</w:t>
      </w:r>
      <w:r w:rsidRPr="752020DB">
        <w:rPr>
          <w:rFonts w:eastAsiaTheme="minorEastAsia"/>
          <w:color w:val="000000" w:themeColor="text1"/>
        </w:rPr>
        <w:t xml:space="preserve"> the Maturity Model document.</w:t>
      </w:r>
    </w:p>
    <w:p w14:paraId="7B412B33" w14:textId="77777777" w:rsidR="00F52612" w:rsidRPr="006F15E4" w:rsidRDefault="00F52612" w:rsidP="00F52612">
      <w:pPr>
        <w:pStyle w:val="Heading5"/>
      </w:pPr>
      <w:r w:rsidRPr="043912CB">
        <w:t>Yes</w:t>
      </w:r>
    </w:p>
    <w:p w14:paraId="56538A78" w14:textId="68C53A8C" w:rsidR="00077721" w:rsidRDefault="00F52612" w:rsidP="318E5172">
      <w:pPr>
        <w:spacing w:line="360" w:lineRule="auto"/>
        <w:rPr>
          <w:rFonts w:eastAsiaTheme="minorEastAsia"/>
        </w:rPr>
      </w:pPr>
      <w:r w:rsidRPr="752020DB">
        <w:rPr>
          <w:b/>
          <w:bCs/>
        </w:rPr>
        <w:t>Congratulations</w:t>
      </w:r>
      <w:r>
        <w:t>! You have met this key success factor. Make sure to monitor your success and adapt your approach where necessary for continuous quality improvement.</w:t>
      </w:r>
      <w:r w:rsidR="47DD14DE">
        <w:t xml:space="preserve"> </w:t>
      </w:r>
      <w:r w:rsidR="47DD14DE" w:rsidRPr="752020DB">
        <w:rPr>
          <w:rFonts w:eastAsiaTheme="minorEastAsia"/>
        </w:rPr>
        <w:t xml:space="preserve">For more information on this key success factor, please refer to </w:t>
      </w:r>
      <w:r w:rsidR="207E9A03" w:rsidRPr="752020DB">
        <w:rPr>
          <w:rFonts w:eastAsiaTheme="minorEastAsia"/>
        </w:rPr>
        <w:t>KSF 5.1</w:t>
      </w:r>
      <w:r w:rsidR="47DD14DE" w:rsidRPr="752020DB">
        <w:rPr>
          <w:rFonts w:eastAsiaTheme="minorEastAsia"/>
        </w:rPr>
        <w:t xml:space="preserve"> in the Maturity Model document.</w:t>
      </w:r>
    </w:p>
    <w:p w14:paraId="04D556D7" w14:textId="78F47C5A" w:rsidR="00165EC3" w:rsidRPr="006F15E4" w:rsidRDefault="00165EC3" w:rsidP="00F52612">
      <w:pPr>
        <w:pStyle w:val="Heading3"/>
        <w:spacing w:line="360" w:lineRule="auto"/>
      </w:pPr>
      <w:r>
        <w:lastRenderedPageBreak/>
        <w:t>Key success factor 5.2 – Develop, implement and monitor progress on meeting service standards</w:t>
      </w:r>
    </w:p>
    <w:p w14:paraId="07713772" w14:textId="77777777" w:rsidR="00165EC3" w:rsidRPr="006F15E4" w:rsidRDefault="00165EC3" w:rsidP="00165EC3">
      <w:pPr>
        <w:spacing w:line="360" w:lineRule="auto"/>
        <w:rPr>
          <w:rFonts w:eastAsiaTheme="minorEastAsia"/>
          <w:szCs w:val="24"/>
        </w:rPr>
      </w:pPr>
      <w:r w:rsidRPr="043912CB">
        <w:rPr>
          <w:rFonts w:eastAsiaTheme="minorEastAsia"/>
          <w:szCs w:val="24"/>
        </w:rPr>
        <w:t xml:space="preserve">Does your department or agency have service standards for </w:t>
      </w:r>
      <w:r>
        <w:rPr>
          <w:rFonts w:eastAsiaTheme="minorEastAsia"/>
          <w:szCs w:val="24"/>
        </w:rPr>
        <w:t xml:space="preserve">workplace </w:t>
      </w:r>
      <w:r w:rsidRPr="043912CB">
        <w:rPr>
          <w:rFonts w:eastAsiaTheme="minorEastAsia"/>
          <w:szCs w:val="24"/>
        </w:rPr>
        <w:t>accommodation service delivery?</w:t>
      </w:r>
    </w:p>
    <w:p w14:paraId="670B76C5" w14:textId="77777777" w:rsidR="00F52612" w:rsidRPr="00CF32A5" w:rsidRDefault="00F52612" w:rsidP="00F52612">
      <w:pPr>
        <w:pStyle w:val="Heading5"/>
      </w:pPr>
      <w:r w:rsidRPr="00CF32A5">
        <w:t>No</w:t>
      </w:r>
    </w:p>
    <w:p w14:paraId="3DD85B4D" w14:textId="19B96E7D"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0E7B97D0" w:rsidRPr="752020DB">
        <w:rPr>
          <w:rFonts w:eastAsiaTheme="minorEastAsia"/>
          <w:color w:val="000000" w:themeColor="text1"/>
        </w:rPr>
        <w:t>KSF 5.2 in</w:t>
      </w:r>
      <w:r w:rsidRPr="752020DB">
        <w:rPr>
          <w:rFonts w:eastAsiaTheme="minorEastAsia"/>
          <w:color w:val="000000" w:themeColor="text1"/>
        </w:rPr>
        <w:t xml:space="preserve"> the Maturity Model document.</w:t>
      </w:r>
    </w:p>
    <w:p w14:paraId="30337CDA" w14:textId="77777777" w:rsidR="00F52612" w:rsidRPr="006F15E4" w:rsidRDefault="00F52612" w:rsidP="00F52612">
      <w:pPr>
        <w:pStyle w:val="Heading5"/>
      </w:pPr>
      <w:r w:rsidRPr="043912CB">
        <w:t>Partly</w:t>
      </w:r>
    </w:p>
    <w:p w14:paraId="424995E8" w14:textId="3DE62FC8"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1653EAB0" w:rsidRPr="752020DB">
        <w:rPr>
          <w:rFonts w:eastAsiaTheme="minorEastAsia"/>
          <w:color w:val="000000" w:themeColor="text1"/>
        </w:rPr>
        <w:t>KSF 5.2 in</w:t>
      </w:r>
      <w:r w:rsidRPr="752020DB">
        <w:rPr>
          <w:rFonts w:eastAsiaTheme="minorEastAsia"/>
          <w:color w:val="000000" w:themeColor="text1"/>
        </w:rPr>
        <w:t xml:space="preserve"> the Maturity Model document.</w:t>
      </w:r>
    </w:p>
    <w:p w14:paraId="1C08AF8A" w14:textId="77777777" w:rsidR="00F52612" w:rsidRPr="006F15E4" w:rsidRDefault="00F52612" w:rsidP="00F52612">
      <w:pPr>
        <w:pStyle w:val="Heading5"/>
      </w:pPr>
      <w:r w:rsidRPr="043912CB">
        <w:t>Yes</w:t>
      </w:r>
    </w:p>
    <w:p w14:paraId="47E46846" w14:textId="438E3B5E" w:rsidR="00165EC3" w:rsidRPr="006F15E4" w:rsidRDefault="00F526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793AFF43" w:rsidRPr="752020DB">
        <w:rPr>
          <w:rFonts w:eastAsiaTheme="minorEastAsia"/>
        </w:rPr>
        <w:t xml:space="preserve"> For more information on this key success factor, please refer to </w:t>
      </w:r>
      <w:r w:rsidR="6559BCF2" w:rsidRPr="752020DB">
        <w:rPr>
          <w:rFonts w:eastAsiaTheme="minorEastAsia"/>
        </w:rPr>
        <w:t>KSF 5.2</w:t>
      </w:r>
      <w:r w:rsidR="793AFF43" w:rsidRPr="752020DB">
        <w:rPr>
          <w:rFonts w:eastAsiaTheme="minorEastAsia"/>
        </w:rPr>
        <w:t xml:space="preserve"> in the Maturity Model document.</w:t>
      </w:r>
    </w:p>
    <w:p w14:paraId="20811D9F" w14:textId="77777777" w:rsidR="00165EC3" w:rsidRPr="006F15E4" w:rsidRDefault="00165EC3" w:rsidP="00165EC3">
      <w:pPr>
        <w:pStyle w:val="Heading2"/>
        <w:spacing w:line="360" w:lineRule="auto"/>
      </w:pPr>
      <w:r>
        <w:t>Key success factor 6 – Build and maintain a culture of belonging that supports workplace accommodation</w:t>
      </w:r>
    </w:p>
    <w:p w14:paraId="145A2E96" w14:textId="77777777" w:rsidR="00165EC3" w:rsidRPr="006F15E4" w:rsidRDefault="00165EC3" w:rsidP="00165EC3">
      <w:pPr>
        <w:pStyle w:val="Heading3"/>
        <w:spacing w:line="360" w:lineRule="auto"/>
      </w:pPr>
      <w:r>
        <w:t>Key success factor</w:t>
      </w:r>
      <w:r w:rsidRPr="043912CB">
        <w:t xml:space="preserve"> 6.1</w:t>
      </w:r>
      <w:r>
        <w:t xml:space="preserve"> – </w:t>
      </w:r>
      <w:r w:rsidRPr="043912CB">
        <w:t xml:space="preserve">Mandate </w:t>
      </w:r>
      <w:r>
        <w:t>t</w:t>
      </w:r>
      <w:r w:rsidRPr="043912CB">
        <w:t xml:space="preserve">raining on </w:t>
      </w:r>
      <w:r>
        <w:t>a</w:t>
      </w:r>
      <w:r w:rsidRPr="043912CB">
        <w:t xml:space="preserve">ccessibility and </w:t>
      </w:r>
      <w:r>
        <w:t>d</w:t>
      </w:r>
      <w:r w:rsidRPr="043912CB">
        <w:t xml:space="preserve">isability </w:t>
      </w:r>
      <w:r>
        <w:t>i</w:t>
      </w:r>
      <w:r w:rsidRPr="043912CB">
        <w:t xml:space="preserve">nclusion for </w:t>
      </w:r>
      <w:r>
        <w:t>a</w:t>
      </w:r>
      <w:r w:rsidRPr="043912CB">
        <w:t xml:space="preserve">ll </w:t>
      </w:r>
      <w:r>
        <w:t>e</w:t>
      </w:r>
      <w:r w:rsidRPr="043912CB">
        <w:t>mployees</w:t>
      </w:r>
    </w:p>
    <w:p w14:paraId="62B9F174" w14:textId="77777777" w:rsidR="00165EC3" w:rsidRPr="006F15E4" w:rsidRDefault="00165EC3" w:rsidP="00165EC3">
      <w:pPr>
        <w:spacing w:line="360" w:lineRule="auto"/>
        <w:rPr>
          <w:rFonts w:eastAsiaTheme="minorEastAsia"/>
          <w:szCs w:val="24"/>
        </w:rPr>
      </w:pPr>
      <w:r w:rsidRPr="043912CB">
        <w:rPr>
          <w:rFonts w:eastAsiaTheme="minorEastAsia"/>
          <w:szCs w:val="24"/>
        </w:rPr>
        <w:t xml:space="preserve">Does your department or agency </w:t>
      </w:r>
      <w:r>
        <w:rPr>
          <w:rFonts w:eastAsiaTheme="minorEastAsia"/>
          <w:szCs w:val="24"/>
        </w:rPr>
        <w:t>have</w:t>
      </w:r>
      <w:r w:rsidRPr="043912CB">
        <w:rPr>
          <w:rFonts w:eastAsiaTheme="minorEastAsia"/>
          <w:szCs w:val="24"/>
        </w:rPr>
        <w:t xml:space="preserve"> mandatory training on disability inclusion for all staff, including leadership? </w:t>
      </w:r>
    </w:p>
    <w:p w14:paraId="4CB9B6B4" w14:textId="77777777" w:rsidR="00F52612" w:rsidRPr="00CF32A5" w:rsidRDefault="00F52612" w:rsidP="00F52612">
      <w:pPr>
        <w:pStyle w:val="Heading5"/>
      </w:pPr>
      <w:r w:rsidRPr="00CF32A5">
        <w:lastRenderedPageBreak/>
        <w:t>No</w:t>
      </w:r>
    </w:p>
    <w:p w14:paraId="0BA2E672" w14:textId="2A78463D"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6472E9DB" w:rsidRPr="752020DB">
        <w:rPr>
          <w:rFonts w:eastAsiaTheme="minorEastAsia"/>
          <w:color w:val="000000" w:themeColor="text1"/>
        </w:rPr>
        <w:t>KSF 6.1 in</w:t>
      </w:r>
      <w:r w:rsidRPr="752020DB">
        <w:rPr>
          <w:rFonts w:eastAsiaTheme="minorEastAsia"/>
          <w:color w:val="000000" w:themeColor="text1"/>
        </w:rPr>
        <w:t xml:space="preserve"> the Maturity Model document.</w:t>
      </w:r>
    </w:p>
    <w:p w14:paraId="036F48BB" w14:textId="77777777" w:rsidR="00F52612" w:rsidRPr="006F15E4" w:rsidRDefault="00F52612" w:rsidP="00F52612">
      <w:pPr>
        <w:pStyle w:val="Heading5"/>
      </w:pPr>
      <w:r w:rsidRPr="043912CB">
        <w:t>Partly</w:t>
      </w:r>
    </w:p>
    <w:p w14:paraId="5F45F2F1" w14:textId="559CF2FB"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6CBE255B" w:rsidRPr="752020DB">
        <w:rPr>
          <w:rFonts w:eastAsiaTheme="minorEastAsia"/>
          <w:color w:val="000000" w:themeColor="text1"/>
        </w:rPr>
        <w:t>KSF 6.1 in</w:t>
      </w:r>
      <w:r w:rsidRPr="752020DB">
        <w:rPr>
          <w:rFonts w:eastAsiaTheme="minorEastAsia"/>
          <w:color w:val="000000" w:themeColor="text1"/>
        </w:rPr>
        <w:t xml:space="preserve"> the Maturity Model document.</w:t>
      </w:r>
    </w:p>
    <w:p w14:paraId="1985EC8F" w14:textId="77777777" w:rsidR="00F52612" w:rsidRPr="006F15E4" w:rsidRDefault="00F52612" w:rsidP="00F52612">
      <w:pPr>
        <w:pStyle w:val="Heading5"/>
      </w:pPr>
      <w:r w:rsidRPr="043912CB">
        <w:t>Yes</w:t>
      </w:r>
    </w:p>
    <w:p w14:paraId="73A2E744" w14:textId="6B770A9A" w:rsidR="00165EC3" w:rsidRPr="00DD38A3" w:rsidRDefault="00F526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6850F43E" w:rsidRPr="752020DB">
        <w:rPr>
          <w:rFonts w:eastAsiaTheme="minorEastAsia"/>
        </w:rPr>
        <w:t xml:space="preserve"> For more information on this key success factor, please refer to </w:t>
      </w:r>
      <w:r w:rsidR="54D72C43" w:rsidRPr="752020DB">
        <w:rPr>
          <w:rFonts w:eastAsiaTheme="minorEastAsia"/>
        </w:rPr>
        <w:t>KSF 6.1</w:t>
      </w:r>
      <w:r w:rsidR="00BC2C71" w:rsidRPr="752020DB">
        <w:rPr>
          <w:rFonts w:eastAsiaTheme="minorEastAsia"/>
        </w:rPr>
        <w:t xml:space="preserve"> </w:t>
      </w:r>
      <w:r w:rsidR="6850F43E" w:rsidRPr="752020DB">
        <w:rPr>
          <w:rFonts w:eastAsiaTheme="minorEastAsia"/>
        </w:rPr>
        <w:t>in the Maturity Model document.</w:t>
      </w:r>
    </w:p>
    <w:p w14:paraId="4B8EFEE8" w14:textId="77777777" w:rsidR="00165EC3" w:rsidRPr="006F15E4" w:rsidRDefault="00165EC3" w:rsidP="00165EC3">
      <w:pPr>
        <w:pStyle w:val="Heading3"/>
        <w:spacing w:line="360" w:lineRule="auto"/>
      </w:pPr>
      <w:r>
        <w:t>Key success factor</w:t>
      </w:r>
      <w:r w:rsidRPr="043912CB">
        <w:t xml:space="preserve"> 6.2</w:t>
      </w:r>
      <w:r>
        <w:t xml:space="preserve"> – </w:t>
      </w:r>
      <w:r w:rsidRPr="043912CB">
        <w:t xml:space="preserve">Provide </w:t>
      </w:r>
      <w:r>
        <w:t>t</w:t>
      </w:r>
      <w:r w:rsidRPr="043912CB">
        <w:t xml:space="preserve">argeted </w:t>
      </w:r>
      <w:r>
        <w:t>t</w:t>
      </w:r>
      <w:r w:rsidRPr="043912CB">
        <w:t xml:space="preserve">raining for </w:t>
      </w:r>
      <w:r>
        <w:t>employees who</w:t>
      </w:r>
      <w:r w:rsidRPr="043912CB">
        <w:t xml:space="preserve"> </w:t>
      </w:r>
      <w:r>
        <w:t>d</w:t>
      </w:r>
      <w:r w:rsidRPr="043912CB">
        <w:t xml:space="preserve">eliver </w:t>
      </w:r>
      <w:r>
        <w:t>workplace a</w:t>
      </w:r>
      <w:r w:rsidRPr="043912CB">
        <w:t xml:space="preserve">ccommodation </w:t>
      </w:r>
      <w:r>
        <w:t>s</w:t>
      </w:r>
      <w:r w:rsidRPr="043912CB">
        <w:t xml:space="preserve">ervices, including </w:t>
      </w:r>
      <w:r>
        <w:t>m</w:t>
      </w:r>
      <w:r w:rsidRPr="043912CB">
        <w:t>anagers</w:t>
      </w:r>
    </w:p>
    <w:p w14:paraId="47D5F701" w14:textId="77777777" w:rsidR="00165EC3" w:rsidRPr="006F15E4" w:rsidRDefault="00165EC3" w:rsidP="00165EC3">
      <w:pPr>
        <w:spacing w:line="360" w:lineRule="auto"/>
        <w:rPr>
          <w:rFonts w:eastAsiaTheme="minorEastAsia"/>
          <w:szCs w:val="24"/>
        </w:rPr>
      </w:pPr>
      <w:r w:rsidRPr="043912CB">
        <w:rPr>
          <w:rFonts w:eastAsiaTheme="minorEastAsia"/>
          <w:szCs w:val="24"/>
        </w:rPr>
        <w:t xml:space="preserve">Does your department or agency have training and information on the </w:t>
      </w:r>
      <w:r>
        <w:rPr>
          <w:rFonts w:eastAsiaTheme="minorEastAsia"/>
          <w:szCs w:val="24"/>
        </w:rPr>
        <w:t xml:space="preserve">workplace </w:t>
      </w:r>
      <w:r w:rsidRPr="043912CB">
        <w:rPr>
          <w:rFonts w:eastAsiaTheme="minorEastAsia"/>
          <w:szCs w:val="24"/>
        </w:rPr>
        <w:t>accommodation process and procedures that is tailored for managers and service enablers?</w:t>
      </w:r>
    </w:p>
    <w:p w14:paraId="35A4D5DB" w14:textId="77777777" w:rsidR="00F52612" w:rsidRPr="00CF32A5" w:rsidRDefault="00F52612" w:rsidP="00F52612">
      <w:pPr>
        <w:pStyle w:val="Heading5"/>
      </w:pPr>
      <w:r w:rsidRPr="00CF32A5">
        <w:t>No</w:t>
      </w:r>
    </w:p>
    <w:p w14:paraId="0FACF22D" w14:textId="10317906"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52CCEEFC" w:rsidRPr="752020DB">
        <w:rPr>
          <w:rFonts w:eastAsiaTheme="minorEastAsia"/>
          <w:color w:val="000000" w:themeColor="text1"/>
        </w:rPr>
        <w:t>KSF 6.2 in</w:t>
      </w:r>
      <w:r w:rsidRPr="752020DB">
        <w:rPr>
          <w:rFonts w:eastAsiaTheme="minorEastAsia"/>
          <w:color w:val="000000" w:themeColor="text1"/>
        </w:rPr>
        <w:t xml:space="preserve"> the Maturity Model document.</w:t>
      </w:r>
    </w:p>
    <w:p w14:paraId="78D363FD" w14:textId="77777777" w:rsidR="00F52612" w:rsidRPr="006F15E4" w:rsidRDefault="00F52612" w:rsidP="00F52612">
      <w:pPr>
        <w:pStyle w:val="Heading5"/>
      </w:pPr>
      <w:r w:rsidRPr="043912CB">
        <w:t>Partly</w:t>
      </w:r>
    </w:p>
    <w:p w14:paraId="60AFD13A" w14:textId="3C0504AC"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w:t>
      </w:r>
      <w:r w:rsidRPr="752020DB">
        <w:rPr>
          <w:rFonts w:eastAsiaTheme="minorEastAsia"/>
          <w:color w:val="000000" w:themeColor="text1"/>
        </w:rPr>
        <w:lastRenderedPageBreak/>
        <w:t xml:space="preserve">put this key success factor in place, please refer to </w:t>
      </w:r>
      <w:r w:rsidR="05C2B670" w:rsidRPr="752020DB">
        <w:rPr>
          <w:rFonts w:eastAsiaTheme="minorEastAsia"/>
          <w:color w:val="000000" w:themeColor="text1"/>
        </w:rPr>
        <w:t>KSF 6.2 in</w:t>
      </w:r>
      <w:r w:rsidRPr="752020DB">
        <w:rPr>
          <w:rFonts w:eastAsiaTheme="minorEastAsia"/>
          <w:color w:val="000000" w:themeColor="text1"/>
        </w:rPr>
        <w:t xml:space="preserve"> the Maturity Model document.</w:t>
      </w:r>
    </w:p>
    <w:p w14:paraId="53FA82B3" w14:textId="77777777" w:rsidR="00F52612" w:rsidRPr="006F15E4" w:rsidRDefault="00F52612" w:rsidP="00F52612">
      <w:pPr>
        <w:pStyle w:val="Heading5"/>
      </w:pPr>
      <w:r w:rsidRPr="043912CB">
        <w:t>Yes</w:t>
      </w:r>
    </w:p>
    <w:p w14:paraId="6A776D27" w14:textId="6005433A" w:rsidR="001D3406" w:rsidRDefault="00F52612" w:rsidP="318E5172">
      <w:pPr>
        <w:spacing w:line="360" w:lineRule="auto"/>
        <w:rPr>
          <w:rFonts w:eastAsiaTheme="minorEastAsia"/>
        </w:rPr>
      </w:pPr>
      <w:r w:rsidRPr="752020DB">
        <w:rPr>
          <w:b/>
          <w:bCs/>
        </w:rPr>
        <w:t>Congratulations!</w:t>
      </w:r>
      <w:r>
        <w:t xml:space="preserve"> You have met this key success factor. Make sure to monitor your success and adapt your approach where necessary for continuous quality improvement. </w:t>
      </w:r>
      <w:r w:rsidR="0B603095" w:rsidRPr="752020DB">
        <w:rPr>
          <w:rFonts w:eastAsiaTheme="minorEastAsia"/>
        </w:rPr>
        <w:t xml:space="preserve">For more information on this key success factor, please refer to </w:t>
      </w:r>
      <w:r w:rsidR="6E37664E" w:rsidRPr="752020DB">
        <w:rPr>
          <w:rFonts w:eastAsiaTheme="minorEastAsia"/>
        </w:rPr>
        <w:t>KSF 6.2</w:t>
      </w:r>
      <w:r w:rsidR="00BC2C71" w:rsidRPr="752020DB">
        <w:rPr>
          <w:rFonts w:eastAsiaTheme="minorEastAsia"/>
        </w:rPr>
        <w:t xml:space="preserve"> </w:t>
      </w:r>
      <w:r w:rsidR="0B603095" w:rsidRPr="752020DB">
        <w:rPr>
          <w:rFonts w:eastAsiaTheme="minorEastAsia"/>
        </w:rPr>
        <w:t>in the Maturity Model document.</w:t>
      </w:r>
    </w:p>
    <w:p w14:paraId="4FAA7317" w14:textId="49660916" w:rsidR="00165EC3" w:rsidRPr="006F15E4" w:rsidRDefault="00165EC3" w:rsidP="00F52612">
      <w:pPr>
        <w:pStyle w:val="Heading3"/>
        <w:spacing w:line="360" w:lineRule="auto"/>
      </w:pPr>
      <w:r>
        <w:t>Key success factor</w:t>
      </w:r>
      <w:r w:rsidRPr="043912CB">
        <w:t xml:space="preserve"> 6.3</w:t>
      </w:r>
      <w:r>
        <w:t xml:space="preserve"> – </w:t>
      </w:r>
      <w:r w:rsidRPr="043912CB">
        <w:t xml:space="preserve">Take a </w:t>
      </w:r>
      <w:r>
        <w:t>“n</w:t>
      </w:r>
      <w:r w:rsidRPr="043912CB">
        <w:t xml:space="preserve">othing </w:t>
      </w:r>
      <w:r>
        <w:t>w</w:t>
      </w:r>
      <w:r w:rsidRPr="043912CB">
        <w:t xml:space="preserve">ithout </w:t>
      </w:r>
      <w:r>
        <w:t>u</w:t>
      </w:r>
      <w:r w:rsidRPr="043912CB">
        <w:t>s</w:t>
      </w:r>
      <w:r>
        <w:t>”</w:t>
      </w:r>
      <w:r w:rsidRPr="043912CB">
        <w:t xml:space="preserve"> </w:t>
      </w:r>
      <w:r>
        <w:t>a</w:t>
      </w:r>
      <w:r w:rsidRPr="043912CB">
        <w:t>pproach</w:t>
      </w:r>
    </w:p>
    <w:p w14:paraId="590E27F3" w14:textId="77777777" w:rsidR="00165EC3" w:rsidRPr="006F15E4" w:rsidRDefault="00165EC3" w:rsidP="00165EC3">
      <w:pPr>
        <w:spacing w:line="360" w:lineRule="auto"/>
        <w:rPr>
          <w:rFonts w:eastAsiaTheme="minorEastAsia"/>
          <w:szCs w:val="24"/>
        </w:rPr>
      </w:pPr>
      <w:r w:rsidRPr="043912CB">
        <w:rPr>
          <w:rFonts w:eastAsiaTheme="minorEastAsia"/>
          <w:szCs w:val="24"/>
        </w:rPr>
        <w:t xml:space="preserve">Does your department or agency </w:t>
      </w:r>
      <w:r>
        <w:rPr>
          <w:rFonts w:eastAsiaTheme="minorEastAsia"/>
          <w:szCs w:val="24"/>
        </w:rPr>
        <w:t xml:space="preserve">seek input and feedback on workplace accommodation solutions from </w:t>
      </w:r>
      <w:r w:rsidRPr="043912CB">
        <w:rPr>
          <w:rFonts w:eastAsiaTheme="minorEastAsia"/>
          <w:szCs w:val="24"/>
        </w:rPr>
        <w:t xml:space="preserve">employees with disabilities? </w:t>
      </w:r>
    </w:p>
    <w:p w14:paraId="2F3D30C5" w14:textId="77777777" w:rsidR="00F52612" w:rsidRPr="00CF32A5" w:rsidRDefault="00F52612" w:rsidP="00F52612">
      <w:pPr>
        <w:pStyle w:val="Heading5"/>
      </w:pPr>
      <w:r w:rsidRPr="00CF32A5">
        <w:t>No</w:t>
      </w:r>
    </w:p>
    <w:p w14:paraId="5984D10D" w14:textId="7D96C99C"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53313D08" w:rsidRPr="752020DB">
        <w:rPr>
          <w:rFonts w:eastAsiaTheme="minorEastAsia"/>
          <w:color w:val="000000" w:themeColor="text1"/>
        </w:rPr>
        <w:t>KSF 6.3 in</w:t>
      </w:r>
      <w:r w:rsidRPr="752020DB">
        <w:rPr>
          <w:rFonts w:eastAsiaTheme="minorEastAsia"/>
          <w:color w:val="000000" w:themeColor="text1"/>
        </w:rPr>
        <w:t xml:space="preserve"> the Maturity Model document.</w:t>
      </w:r>
    </w:p>
    <w:p w14:paraId="5754D79B" w14:textId="77777777" w:rsidR="00F52612" w:rsidRPr="006F15E4" w:rsidRDefault="00F52612" w:rsidP="00F52612">
      <w:pPr>
        <w:pStyle w:val="Heading5"/>
      </w:pPr>
      <w:r w:rsidRPr="043912CB">
        <w:t>Partly</w:t>
      </w:r>
    </w:p>
    <w:p w14:paraId="6CE0471F" w14:textId="20F6ED94"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1CC920AA" w:rsidRPr="752020DB">
        <w:rPr>
          <w:rFonts w:eastAsiaTheme="minorEastAsia"/>
          <w:color w:val="000000" w:themeColor="text1"/>
        </w:rPr>
        <w:t>KSF 6.3 in</w:t>
      </w:r>
      <w:r w:rsidRPr="752020DB">
        <w:rPr>
          <w:rFonts w:eastAsiaTheme="minorEastAsia"/>
          <w:color w:val="000000" w:themeColor="text1"/>
        </w:rPr>
        <w:t xml:space="preserve"> the Maturity Model document.</w:t>
      </w:r>
    </w:p>
    <w:p w14:paraId="73156D17" w14:textId="77777777" w:rsidR="00F52612" w:rsidRPr="006F15E4" w:rsidRDefault="00F52612" w:rsidP="00F52612">
      <w:pPr>
        <w:pStyle w:val="Heading5"/>
      </w:pPr>
      <w:r w:rsidRPr="043912CB">
        <w:t>Yes</w:t>
      </w:r>
    </w:p>
    <w:p w14:paraId="4C3972EA" w14:textId="59A32A93" w:rsidR="00165EC3" w:rsidRPr="00DD38A3" w:rsidRDefault="00F526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5EE0E5A7" w:rsidRPr="752020DB">
        <w:rPr>
          <w:rFonts w:eastAsiaTheme="minorEastAsia"/>
        </w:rPr>
        <w:t xml:space="preserve"> For more information on this key success factor, please refer to </w:t>
      </w:r>
      <w:r w:rsidR="38CA3CAB" w:rsidRPr="752020DB">
        <w:rPr>
          <w:rFonts w:eastAsiaTheme="minorEastAsia"/>
        </w:rPr>
        <w:t>KSF 6.3</w:t>
      </w:r>
      <w:r w:rsidR="00BC2C71" w:rsidRPr="752020DB">
        <w:rPr>
          <w:rFonts w:eastAsiaTheme="minorEastAsia"/>
        </w:rPr>
        <w:t xml:space="preserve"> </w:t>
      </w:r>
      <w:r w:rsidR="5EE0E5A7" w:rsidRPr="752020DB">
        <w:rPr>
          <w:rFonts w:eastAsiaTheme="minorEastAsia"/>
        </w:rPr>
        <w:t>in the Maturity Model document.</w:t>
      </w:r>
    </w:p>
    <w:p w14:paraId="66FDACDE" w14:textId="77777777" w:rsidR="00165EC3" w:rsidRPr="006F15E4" w:rsidRDefault="00165EC3" w:rsidP="00165EC3">
      <w:pPr>
        <w:pStyle w:val="Heading2"/>
        <w:spacing w:line="360" w:lineRule="auto"/>
      </w:pPr>
      <w:r>
        <w:lastRenderedPageBreak/>
        <w:t>Key success factor 7 – Establish and clearly communicate who is responsible for workplace accommodation in your organization</w:t>
      </w:r>
    </w:p>
    <w:p w14:paraId="2CDDA3C8" w14:textId="77777777" w:rsidR="00165EC3" w:rsidRPr="006F15E4" w:rsidRDefault="00165EC3" w:rsidP="00165EC3">
      <w:pPr>
        <w:pStyle w:val="Heading3"/>
        <w:spacing w:line="360" w:lineRule="auto"/>
      </w:pPr>
      <w:r>
        <w:t>Key success factor</w:t>
      </w:r>
      <w:r w:rsidRPr="043912CB">
        <w:t xml:space="preserve"> 7.1</w:t>
      </w:r>
      <w:r>
        <w:t xml:space="preserve"> – </w:t>
      </w:r>
      <w:r w:rsidRPr="043912CB">
        <w:t xml:space="preserve">Identify a </w:t>
      </w:r>
      <w:r>
        <w:t>s</w:t>
      </w:r>
      <w:r w:rsidRPr="043912CB">
        <w:t xml:space="preserve">ingle </w:t>
      </w:r>
      <w:r>
        <w:t>e</w:t>
      </w:r>
      <w:r w:rsidRPr="043912CB">
        <w:t xml:space="preserve">xecutive </w:t>
      </w:r>
      <w:r>
        <w:t>to oversee</w:t>
      </w:r>
      <w:r w:rsidRPr="043912CB">
        <w:t xml:space="preserve"> the </w:t>
      </w:r>
      <w:r>
        <w:t>d</w:t>
      </w:r>
      <w:r w:rsidRPr="043912CB">
        <w:t xml:space="preserve">elivery of the </w:t>
      </w:r>
      <w:r>
        <w:t>e</w:t>
      </w:r>
      <w:r w:rsidRPr="043912CB">
        <w:t>nd-to-</w:t>
      </w:r>
      <w:r>
        <w:t>e</w:t>
      </w:r>
      <w:r w:rsidRPr="043912CB">
        <w:t xml:space="preserve">nd </w:t>
      </w:r>
      <w:r>
        <w:t>workplace a</w:t>
      </w:r>
      <w:r w:rsidRPr="043912CB">
        <w:t xml:space="preserve">ccommodation </w:t>
      </w:r>
      <w:r>
        <w:t>p</w:t>
      </w:r>
      <w:r w:rsidRPr="043912CB">
        <w:t>rocess</w:t>
      </w:r>
    </w:p>
    <w:p w14:paraId="4DE0EF0C" w14:textId="77777777" w:rsidR="00165EC3" w:rsidRPr="006F15E4" w:rsidRDefault="00165EC3" w:rsidP="00165EC3">
      <w:pPr>
        <w:spacing w:line="360" w:lineRule="auto"/>
        <w:rPr>
          <w:rFonts w:eastAsiaTheme="minorEastAsia"/>
          <w:szCs w:val="24"/>
        </w:rPr>
      </w:pPr>
      <w:r w:rsidRPr="043912CB">
        <w:rPr>
          <w:rFonts w:eastAsiaTheme="minorEastAsia"/>
          <w:szCs w:val="24"/>
        </w:rPr>
        <w:t xml:space="preserve">Does your department or agency have a single executive in charge of the end-to-end </w:t>
      </w:r>
      <w:r>
        <w:rPr>
          <w:rFonts w:eastAsiaTheme="minorEastAsia"/>
          <w:szCs w:val="24"/>
        </w:rPr>
        <w:t xml:space="preserve">delivery of workplace </w:t>
      </w:r>
      <w:r w:rsidRPr="043912CB">
        <w:rPr>
          <w:rFonts w:eastAsiaTheme="minorEastAsia"/>
          <w:szCs w:val="24"/>
        </w:rPr>
        <w:t xml:space="preserve">accommodation </w:t>
      </w:r>
      <w:r>
        <w:rPr>
          <w:rFonts w:eastAsiaTheme="minorEastAsia"/>
          <w:szCs w:val="24"/>
        </w:rPr>
        <w:t>services</w:t>
      </w:r>
      <w:r w:rsidRPr="043912CB">
        <w:rPr>
          <w:rFonts w:eastAsiaTheme="minorEastAsia"/>
          <w:szCs w:val="24"/>
        </w:rPr>
        <w:t>?</w:t>
      </w:r>
    </w:p>
    <w:p w14:paraId="13227C3E" w14:textId="77777777" w:rsidR="00F52612" w:rsidRPr="00CF32A5" w:rsidRDefault="00F52612" w:rsidP="00F52612">
      <w:pPr>
        <w:pStyle w:val="Heading5"/>
      </w:pPr>
      <w:r w:rsidRPr="00CF32A5">
        <w:t>No</w:t>
      </w:r>
    </w:p>
    <w:p w14:paraId="2D0503B5" w14:textId="7746C2EF" w:rsidR="00F52612" w:rsidRPr="006F15E4" w:rsidRDefault="00F526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469865A6" w:rsidRPr="752020DB">
        <w:rPr>
          <w:rFonts w:eastAsiaTheme="minorEastAsia"/>
          <w:color w:val="000000" w:themeColor="text1"/>
        </w:rPr>
        <w:t>KSF 7.1</w:t>
      </w:r>
      <w:r w:rsidRPr="752020DB">
        <w:rPr>
          <w:rFonts w:eastAsiaTheme="minorEastAsia"/>
          <w:color w:val="000000" w:themeColor="text1"/>
        </w:rPr>
        <w:t xml:space="preserve"> the Maturity Model document.</w:t>
      </w:r>
    </w:p>
    <w:p w14:paraId="346BFE89" w14:textId="77777777" w:rsidR="00F52612" w:rsidRPr="006F15E4" w:rsidRDefault="00F52612" w:rsidP="00F52612">
      <w:pPr>
        <w:pStyle w:val="Heading5"/>
      </w:pPr>
      <w:r w:rsidRPr="043912CB">
        <w:t>Partly</w:t>
      </w:r>
    </w:p>
    <w:p w14:paraId="2E10A80F" w14:textId="79B4CC22" w:rsidR="00F52612" w:rsidRDefault="00F526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762DBEA6" w:rsidRPr="752020DB">
        <w:rPr>
          <w:rFonts w:eastAsiaTheme="minorEastAsia"/>
          <w:color w:val="000000" w:themeColor="text1"/>
        </w:rPr>
        <w:t>KSF 7.1 in</w:t>
      </w:r>
      <w:r w:rsidRPr="752020DB">
        <w:rPr>
          <w:rFonts w:eastAsiaTheme="minorEastAsia"/>
          <w:color w:val="000000" w:themeColor="text1"/>
        </w:rPr>
        <w:t xml:space="preserve"> the Maturity Model document.</w:t>
      </w:r>
    </w:p>
    <w:p w14:paraId="500C1C91" w14:textId="77777777" w:rsidR="00F52612" w:rsidRPr="006F15E4" w:rsidRDefault="00F52612" w:rsidP="00F52612">
      <w:pPr>
        <w:pStyle w:val="Heading5"/>
      </w:pPr>
      <w:r w:rsidRPr="043912CB">
        <w:t>Yes</w:t>
      </w:r>
    </w:p>
    <w:p w14:paraId="09E22F34" w14:textId="47E45DA9" w:rsidR="00165EC3" w:rsidRDefault="00F526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 </w:t>
      </w:r>
      <w:r w:rsidR="4EBE4006" w:rsidRPr="752020DB">
        <w:rPr>
          <w:rFonts w:eastAsiaTheme="minorEastAsia"/>
        </w:rPr>
        <w:t xml:space="preserve">For more information on this key success factor, please refer to </w:t>
      </w:r>
      <w:r w:rsidR="24F76D78" w:rsidRPr="752020DB">
        <w:rPr>
          <w:rFonts w:eastAsiaTheme="minorEastAsia"/>
        </w:rPr>
        <w:t>KSF 7.1</w:t>
      </w:r>
      <w:r w:rsidR="00BC2C71" w:rsidRPr="752020DB">
        <w:rPr>
          <w:rFonts w:eastAsiaTheme="minorEastAsia"/>
        </w:rPr>
        <w:t xml:space="preserve"> </w:t>
      </w:r>
      <w:r w:rsidR="4EBE4006" w:rsidRPr="752020DB">
        <w:rPr>
          <w:rFonts w:eastAsiaTheme="minorEastAsia"/>
        </w:rPr>
        <w:t>in the Maturity Model document.</w:t>
      </w:r>
      <w:r w:rsidR="00165EC3" w:rsidRPr="752020DB">
        <w:rPr>
          <w:rFonts w:eastAsiaTheme="minorEastAsia"/>
        </w:rPr>
        <w:t xml:space="preserve"> </w:t>
      </w:r>
    </w:p>
    <w:p w14:paraId="779D8B67" w14:textId="77777777" w:rsidR="00FC5636" w:rsidRPr="00FC5636" w:rsidRDefault="00FC5636" w:rsidP="00FC5636">
      <w:pPr>
        <w:pStyle w:val="Heading3"/>
      </w:pPr>
      <w:r w:rsidRPr="00FC5636">
        <w:t>Key success factor 7.2 — Make executives responsible for service enabler functions accountable for their areas and promote their collaboration with the executive in charge of the overall workplace accommodation service delivery process</w:t>
      </w:r>
      <w:r w:rsidRPr="00FC5636">
        <w:br/>
      </w:r>
    </w:p>
    <w:p w14:paraId="71F9D4FE" w14:textId="77777777" w:rsidR="00FC5636" w:rsidRPr="00FC5636" w:rsidRDefault="00FC5636" w:rsidP="00FC5636">
      <w:pPr>
        <w:spacing w:line="360" w:lineRule="auto"/>
        <w:rPr>
          <w:rFonts w:eastAsiaTheme="minorEastAsia"/>
          <w:szCs w:val="24"/>
        </w:rPr>
      </w:pPr>
      <w:r w:rsidRPr="00FC5636">
        <w:rPr>
          <w:rFonts w:eastAsiaTheme="minorEastAsia"/>
          <w:szCs w:val="24"/>
        </w:rPr>
        <w:t xml:space="preserve">Does your department or agency have clear accountability for workplace accommodation for all executives responsible for service enabler functions? Does your </w:t>
      </w:r>
      <w:r w:rsidRPr="00FC5636">
        <w:rPr>
          <w:rFonts w:eastAsiaTheme="minorEastAsia"/>
          <w:szCs w:val="24"/>
        </w:rPr>
        <w:lastRenderedPageBreak/>
        <w:t>department or agency promote their collaboration with the executive in charge of the workplace accommodation service delivery process for employees with disabilities?</w:t>
      </w:r>
    </w:p>
    <w:p w14:paraId="08695457" w14:textId="77777777" w:rsidR="00334B12" w:rsidRPr="00CF32A5" w:rsidRDefault="00334B12" w:rsidP="00334B12">
      <w:pPr>
        <w:pStyle w:val="Heading5"/>
      </w:pPr>
      <w:r w:rsidRPr="00CF32A5">
        <w:t>No</w:t>
      </w:r>
    </w:p>
    <w:p w14:paraId="4BD53AC9" w14:textId="6F1B248A" w:rsidR="00334B12" w:rsidRPr="006F15E4" w:rsidRDefault="00334B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7DE63B36" w:rsidRPr="752020DB">
        <w:rPr>
          <w:rFonts w:eastAsiaTheme="minorEastAsia"/>
          <w:color w:val="000000" w:themeColor="text1"/>
        </w:rPr>
        <w:t>KSF 7.2 in</w:t>
      </w:r>
      <w:r w:rsidRPr="752020DB">
        <w:rPr>
          <w:rFonts w:eastAsiaTheme="minorEastAsia"/>
          <w:color w:val="000000" w:themeColor="text1"/>
        </w:rPr>
        <w:t xml:space="preserve"> the Maturity Model document.</w:t>
      </w:r>
    </w:p>
    <w:p w14:paraId="4E3D1F2A" w14:textId="77777777" w:rsidR="00334B12" w:rsidRPr="006F15E4" w:rsidRDefault="00334B12" w:rsidP="00334B12">
      <w:pPr>
        <w:pStyle w:val="Heading5"/>
      </w:pPr>
      <w:r w:rsidRPr="043912CB">
        <w:t>Partly</w:t>
      </w:r>
    </w:p>
    <w:p w14:paraId="19E1688D" w14:textId="58BC6A90" w:rsidR="00334B12" w:rsidRDefault="00334B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6E7D92C2" w:rsidRPr="752020DB">
        <w:rPr>
          <w:rFonts w:eastAsiaTheme="minorEastAsia"/>
          <w:color w:val="000000" w:themeColor="text1"/>
        </w:rPr>
        <w:t>KSF 7.2 in</w:t>
      </w:r>
      <w:r w:rsidRPr="752020DB">
        <w:rPr>
          <w:rFonts w:eastAsiaTheme="minorEastAsia"/>
          <w:color w:val="000000" w:themeColor="text1"/>
        </w:rPr>
        <w:t xml:space="preserve"> the Maturity Model document.</w:t>
      </w:r>
    </w:p>
    <w:p w14:paraId="777497FA" w14:textId="77777777" w:rsidR="00334B12" w:rsidRPr="006F15E4" w:rsidRDefault="00334B12" w:rsidP="00334B12">
      <w:pPr>
        <w:pStyle w:val="Heading5"/>
      </w:pPr>
      <w:r w:rsidRPr="043912CB">
        <w:t>Yes</w:t>
      </w:r>
    </w:p>
    <w:p w14:paraId="31DED390" w14:textId="7A11623A" w:rsidR="6C4F50D9" w:rsidRDefault="00334B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132F8BBC" w:rsidRPr="752020DB">
        <w:rPr>
          <w:rFonts w:eastAsiaTheme="minorEastAsia"/>
        </w:rPr>
        <w:t xml:space="preserve"> For more information on this key success factor, please refer to </w:t>
      </w:r>
      <w:r w:rsidR="18795E5E" w:rsidRPr="752020DB">
        <w:rPr>
          <w:rFonts w:eastAsiaTheme="minorEastAsia"/>
        </w:rPr>
        <w:t>KSF 7.2</w:t>
      </w:r>
      <w:r w:rsidR="007970EA" w:rsidRPr="752020DB">
        <w:rPr>
          <w:rFonts w:eastAsiaTheme="minorEastAsia"/>
        </w:rPr>
        <w:t xml:space="preserve"> </w:t>
      </w:r>
      <w:r w:rsidR="132F8BBC" w:rsidRPr="752020DB">
        <w:rPr>
          <w:rFonts w:eastAsiaTheme="minorEastAsia"/>
        </w:rPr>
        <w:t>in the Maturity Model document.</w:t>
      </w:r>
    </w:p>
    <w:p w14:paraId="0064F566" w14:textId="77777777" w:rsidR="00FC5636" w:rsidRPr="00FC5636" w:rsidRDefault="00FC5636" w:rsidP="00FC5636">
      <w:pPr>
        <w:pStyle w:val="Heading3"/>
      </w:pPr>
      <w:r w:rsidRPr="00FC5636">
        <w:t>Key success factor 7.3 — Adopt a clear and transparent accountability framework for senior leaders in your organization</w:t>
      </w:r>
      <w:r w:rsidRPr="00FC5636">
        <w:br/>
      </w:r>
    </w:p>
    <w:p w14:paraId="3C26F18B" w14:textId="77777777" w:rsidR="00FC5636" w:rsidRPr="00FC5636" w:rsidRDefault="00FC5636" w:rsidP="00FC5636">
      <w:pPr>
        <w:spacing w:line="360" w:lineRule="auto"/>
        <w:rPr>
          <w:rFonts w:eastAsiaTheme="minorEastAsia"/>
          <w:szCs w:val="24"/>
        </w:rPr>
      </w:pPr>
      <w:r w:rsidRPr="00FC5636">
        <w:rPr>
          <w:rFonts w:eastAsiaTheme="minorEastAsia"/>
          <w:szCs w:val="24"/>
        </w:rPr>
        <w:t>Does your department or agency have an accountability framework for senior leaders to champion accessibility and embed an “inclusion by design” approach at departmental executive governance tables?</w:t>
      </w:r>
    </w:p>
    <w:p w14:paraId="29DAC4D2" w14:textId="33D9F30D" w:rsidR="00334B12" w:rsidRPr="00CF32A5" w:rsidRDefault="00334B12" w:rsidP="004C52BF">
      <w:pPr>
        <w:pStyle w:val="Heading5"/>
        <w:spacing w:line="360" w:lineRule="auto"/>
        <w:rPr>
          <w:rFonts w:eastAsiaTheme="minorEastAsia"/>
        </w:rPr>
      </w:pPr>
      <w:r>
        <w:t>No</w:t>
      </w:r>
    </w:p>
    <w:p w14:paraId="48BD883A" w14:textId="55396123" w:rsidR="00334B12" w:rsidRPr="006F15E4" w:rsidRDefault="00334B12" w:rsidP="318E5172">
      <w:pPr>
        <w:spacing w:line="360" w:lineRule="auto"/>
        <w:rPr>
          <w:rFonts w:eastAsiaTheme="minorEastAsia"/>
          <w:color w:val="000000" w:themeColor="text1"/>
        </w:rPr>
      </w:pPr>
      <w:proofErr w:type="gramStart"/>
      <w:r w:rsidRPr="752020DB">
        <w:rPr>
          <w:rFonts w:eastAsiaTheme="minorEastAsia"/>
          <w:b/>
          <w:bCs/>
          <w:color w:val="000000" w:themeColor="text1"/>
        </w:rPr>
        <w:t>Take action</w:t>
      </w:r>
      <w:proofErr w:type="gramEnd"/>
      <w:r w:rsidRPr="752020DB">
        <w:rPr>
          <w:rFonts w:eastAsiaTheme="minorEastAsia"/>
          <w:b/>
          <w:bCs/>
          <w:color w:val="000000" w:themeColor="text1"/>
        </w:rPr>
        <w:t>!</w:t>
      </w:r>
      <w:r w:rsidRPr="752020DB">
        <w:rPr>
          <w:rFonts w:eastAsiaTheme="minorEastAsia"/>
          <w:color w:val="000000" w:themeColor="text1"/>
        </w:rPr>
        <w:t xml:space="preserve"> Adding this key success factor to your department or agency can result in meaningful improvements to how you deliver workplace accommodation. For more information on how to implement this key success factor, please refer to </w:t>
      </w:r>
      <w:r w:rsidR="65E7F3D2" w:rsidRPr="752020DB">
        <w:rPr>
          <w:rFonts w:eastAsiaTheme="minorEastAsia"/>
          <w:color w:val="000000" w:themeColor="text1"/>
        </w:rPr>
        <w:t>KSF 7.3 in</w:t>
      </w:r>
      <w:r w:rsidRPr="752020DB">
        <w:rPr>
          <w:rFonts w:eastAsiaTheme="minorEastAsia"/>
          <w:color w:val="000000" w:themeColor="text1"/>
        </w:rPr>
        <w:t xml:space="preserve"> the Maturity Model document.</w:t>
      </w:r>
    </w:p>
    <w:p w14:paraId="2A1FEE0A" w14:textId="77777777" w:rsidR="00334B12" w:rsidRPr="006F15E4" w:rsidRDefault="00334B12" w:rsidP="00334B12">
      <w:pPr>
        <w:pStyle w:val="Heading5"/>
      </w:pPr>
      <w:r w:rsidRPr="043912CB">
        <w:lastRenderedPageBreak/>
        <w:t>Partly</w:t>
      </w:r>
    </w:p>
    <w:p w14:paraId="25FBCEB9" w14:textId="1573571D" w:rsidR="00334B12" w:rsidRDefault="00334B12" w:rsidP="318E5172">
      <w:pPr>
        <w:spacing w:line="360" w:lineRule="auto"/>
        <w:rPr>
          <w:rFonts w:eastAsiaTheme="minorEastAsia"/>
          <w:color w:val="000000" w:themeColor="text1"/>
        </w:rPr>
      </w:pPr>
      <w:r w:rsidRPr="752020DB">
        <w:rPr>
          <w:rFonts w:eastAsiaTheme="minorEastAsia"/>
          <w:b/>
          <w:bCs/>
          <w:color w:val="000000" w:themeColor="text1"/>
        </w:rPr>
        <w:t>Great!</w:t>
      </w:r>
      <w:r w:rsidRPr="752020DB">
        <w:rPr>
          <w:rFonts w:eastAsiaTheme="minorEastAsia"/>
          <w:color w:val="000000" w:themeColor="text1"/>
        </w:rPr>
        <w:t xml:space="preserve"> Your department or agency is on the right track. More actions are needed to implement this key success factor in your organization. For more information on how to put this key success factor in place, please refer to </w:t>
      </w:r>
      <w:r w:rsidR="0E7124E8" w:rsidRPr="752020DB">
        <w:rPr>
          <w:rFonts w:eastAsiaTheme="minorEastAsia"/>
          <w:color w:val="000000" w:themeColor="text1"/>
        </w:rPr>
        <w:t>KSF 7.3 in</w:t>
      </w:r>
      <w:r w:rsidRPr="752020DB">
        <w:rPr>
          <w:rFonts w:eastAsiaTheme="minorEastAsia"/>
          <w:color w:val="000000" w:themeColor="text1"/>
        </w:rPr>
        <w:t xml:space="preserve"> the Maturity Model document.</w:t>
      </w:r>
    </w:p>
    <w:p w14:paraId="483667EC" w14:textId="77777777" w:rsidR="00334B12" w:rsidRPr="006F15E4" w:rsidRDefault="00334B12" w:rsidP="00334B12">
      <w:pPr>
        <w:pStyle w:val="Heading5"/>
      </w:pPr>
      <w:r w:rsidRPr="043912CB">
        <w:t>Yes</w:t>
      </w:r>
    </w:p>
    <w:p w14:paraId="27F9811C" w14:textId="142FE5C9" w:rsidR="00334B12" w:rsidRPr="00F823E7" w:rsidRDefault="00334B12" w:rsidP="318E5172">
      <w:pPr>
        <w:spacing w:line="360" w:lineRule="auto"/>
        <w:rPr>
          <w:rFonts w:eastAsiaTheme="minorEastAsia"/>
        </w:rPr>
      </w:pPr>
      <w:r w:rsidRPr="752020DB">
        <w:rPr>
          <w:rFonts w:eastAsiaTheme="minorEastAsia"/>
          <w:b/>
          <w:bCs/>
        </w:rPr>
        <w:t>Congratulations!</w:t>
      </w:r>
      <w:r w:rsidRPr="752020DB">
        <w:rPr>
          <w:rFonts w:eastAsiaTheme="minorEastAsia"/>
        </w:rPr>
        <w:t xml:space="preserve"> You have met this key success factor. Make sure to monitor your success and adapt your approach where necessary for continuous quality improvement.</w:t>
      </w:r>
      <w:r w:rsidR="5E7B73AD" w:rsidRPr="752020DB">
        <w:rPr>
          <w:rFonts w:eastAsiaTheme="minorEastAsia"/>
        </w:rPr>
        <w:t xml:space="preserve"> For more information on this key success factor, please refer to </w:t>
      </w:r>
      <w:r w:rsidR="6A8E1A35" w:rsidRPr="752020DB">
        <w:rPr>
          <w:rFonts w:eastAsiaTheme="minorEastAsia"/>
        </w:rPr>
        <w:t>KSF 7.3</w:t>
      </w:r>
      <w:r w:rsidR="007970EA" w:rsidRPr="752020DB">
        <w:rPr>
          <w:rFonts w:eastAsiaTheme="minorEastAsia"/>
        </w:rPr>
        <w:t xml:space="preserve"> </w:t>
      </w:r>
      <w:r w:rsidR="5E7B73AD" w:rsidRPr="752020DB">
        <w:rPr>
          <w:rFonts w:eastAsiaTheme="minorEastAsia"/>
        </w:rPr>
        <w:t>in the Maturity Model document.</w:t>
      </w:r>
    </w:p>
    <w:sectPr w:rsidR="00334B12" w:rsidRPr="00F82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1522"/>
    <w:multiLevelType w:val="hybridMultilevel"/>
    <w:tmpl w:val="FFFFFFFF"/>
    <w:lvl w:ilvl="0" w:tplc="F66C35DC">
      <w:start w:val="1"/>
      <w:numFmt w:val="bullet"/>
      <w:lvlText w:val=""/>
      <w:lvlJc w:val="left"/>
      <w:pPr>
        <w:ind w:left="720" w:hanging="360"/>
      </w:pPr>
      <w:rPr>
        <w:rFonts w:ascii="Symbol" w:hAnsi="Symbol" w:hint="default"/>
      </w:rPr>
    </w:lvl>
    <w:lvl w:ilvl="1" w:tplc="8B967134">
      <w:start w:val="1"/>
      <w:numFmt w:val="bullet"/>
      <w:lvlText w:val="o"/>
      <w:lvlJc w:val="left"/>
      <w:pPr>
        <w:ind w:left="1440" w:hanging="360"/>
      </w:pPr>
      <w:rPr>
        <w:rFonts w:ascii="Courier New" w:hAnsi="Courier New" w:hint="default"/>
      </w:rPr>
    </w:lvl>
    <w:lvl w:ilvl="2" w:tplc="3FB45C34">
      <w:start w:val="1"/>
      <w:numFmt w:val="bullet"/>
      <w:lvlText w:val=""/>
      <w:lvlJc w:val="left"/>
      <w:pPr>
        <w:ind w:left="2160" w:hanging="360"/>
      </w:pPr>
      <w:rPr>
        <w:rFonts w:ascii="Wingdings" w:hAnsi="Wingdings" w:hint="default"/>
      </w:rPr>
    </w:lvl>
    <w:lvl w:ilvl="3" w:tplc="B5982506">
      <w:start w:val="1"/>
      <w:numFmt w:val="bullet"/>
      <w:lvlText w:val=""/>
      <w:lvlJc w:val="left"/>
      <w:pPr>
        <w:ind w:left="2880" w:hanging="360"/>
      </w:pPr>
      <w:rPr>
        <w:rFonts w:ascii="Symbol" w:hAnsi="Symbol" w:hint="default"/>
      </w:rPr>
    </w:lvl>
    <w:lvl w:ilvl="4" w:tplc="D0A25C9A">
      <w:start w:val="1"/>
      <w:numFmt w:val="bullet"/>
      <w:lvlText w:val="o"/>
      <w:lvlJc w:val="left"/>
      <w:pPr>
        <w:ind w:left="3600" w:hanging="360"/>
      </w:pPr>
      <w:rPr>
        <w:rFonts w:ascii="Courier New" w:hAnsi="Courier New" w:hint="default"/>
      </w:rPr>
    </w:lvl>
    <w:lvl w:ilvl="5" w:tplc="03F2DAE6">
      <w:start w:val="1"/>
      <w:numFmt w:val="bullet"/>
      <w:lvlText w:val=""/>
      <w:lvlJc w:val="left"/>
      <w:pPr>
        <w:ind w:left="4320" w:hanging="360"/>
      </w:pPr>
      <w:rPr>
        <w:rFonts w:ascii="Wingdings" w:hAnsi="Wingdings" w:hint="default"/>
      </w:rPr>
    </w:lvl>
    <w:lvl w:ilvl="6" w:tplc="69DA5DDA">
      <w:start w:val="1"/>
      <w:numFmt w:val="bullet"/>
      <w:lvlText w:val=""/>
      <w:lvlJc w:val="left"/>
      <w:pPr>
        <w:ind w:left="5040" w:hanging="360"/>
      </w:pPr>
      <w:rPr>
        <w:rFonts w:ascii="Symbol" w:hAnsi="Symbol" w:hint="default"/>
      </w:rPr>
    </w:lvl>
    <w:lvl w:ilvl="7" w:tplc="FED49F9A">
      <w:start w:val="1"/>
      <w:numFmt w:val="bullet"/>
      <w:lvlText w:val="o"/>
      <w:lvlJc w:val="left"/>
      <w:pPr>
        <w:ind w:left="5760" w:hanging="360"/>
      </w:pPr>
      <w:rPr>
        <w:rFonts w:ascii="Courier New" w:hAnsi="Courier New" w:hint="default"/>
      </w:rPr>
    </w:lvl>
    <w:lvl w:ilvl="8" w:tplc="874032A0">
      <w:start w:val="1"/>
      <w:numFmt w:val="bullet"/>
      <w:lvlText w:val=""/>
      <w:lvlJc w:val="left"/>
      <w:pPr>
        <w:ind w:left="6480" w:hanging="360"/>
      </w:pPr>
      <w:rPr>
        <w:rFonts w:ascii="Wingdings" w:hAnsi="Wingdings" w:hint="default"/>
      </w:rPr>
    </w:lvl>
  </w:abstractNum>
  <w:abstractNum w:abstractNumId="1" w15:restartNumberingAfterBreak="0">
    <w:nsid w:val="08F294AE"/>
    <w:multiLevelType w:val="hybridMultilevel"/>
    <w:tmpl w:val="FFFFFFFF"/>
    <w:lvl w:ilvl="0" w:tplc="75CA4202">
      <w:start w:val="1"/>
      <w:numFmt w:val="bullet"/>
      <w:lvlText w:val=""/>
      <w:lvlJc w:val="left"/>
      <w:pPr>
        <w:ind w:left="720" w:hanging="360"/>
      </w:pPr>
      <w:rPr>
        <w:rFonts w:ascii="Symbol" w:hAnsi="Symbol" w:hint="default"/>
      </w:rPr>
    </w:lvl>
    <w:lvl w:ilvl="1" w:tplc="D2D4CEE2">
      <w:start w:val="1"/>
      <w:numFmt w:val="bullet"/>
      <w:lvlText w:val="o"/>
      <w:lvlJc w:val="left"/>
      <w:pPr>
        <w:ind w:left="1440" w:hanging="360"/>
      </w:pPr>
      <w:rPr>
        <w:rFonts w:ascii="Courier New" w:hAnsi="Courier New" w:hint="default"/>
      </w:rPr>
    </w:lvl>
    <w:lvl w:ilvl="2" w:tplc="4110825C">
      <w:start w:val="1"/>
      <w:numFmt w:val="bullet"/>
      <w:lvlText w:val=""/>
      <w:lvlJc w:val="left"/>
      <w:pPr>
        <w:ind w:left="2160" w:hanging="360"/>
      </w:pPr>
      <w:rPr>
        <w:rFonts w:ascii="Wingdings" w:hAnsi="Wingdings" w:hint="default"/>
      </w:rPr>
    </w:lvl>
    <w:lvl w:ilvl="3" w:tplc="AA448848">
      <w:start w:val="1"/>
      <w:numFmt w:val="bullet"/>
      <w:lvlText w:val=""/>
      <w:lvlJc w:val="left"/>
      <w:pPr>
        <w:ind w:left="2880" w:hanging="360"/>
      </w:pPr>
      <w:rPr>
        <w:rFonts w:ascii="Symbol" w:hAnsi="Symbol" w:hint="default"/>
      </w:rPr>
    </w:lvl>
    <w:lvl w:ilvl="4" w:tplc="DB7257C8">
      <w:start w:val="1"/>
      <w:numFmt w:val="bullet"/>
      <w:lvlText w:val="o"/>
      <w:lvlJc w:val="left"/>
      <w:pPr>
        <w:ind w:left="3600" w:hanging="360"/>
      </w:pPr>
      <w:rPr>
        <w:rFonts w:ascii="Courier New" w:hAnsi="Courier New" w:hint="default"/>
      </w:rPr>
    </w:lvl>
    <w:lvl w:ilvl="5" w:tplc="E438C75A">
      <w:start w:val="1"/>
      <w:numFmt w:val="bullet"/>
      <w:lvlText w:val=""/>
      <w:lvlJc w:val="left"/>
      <w:pPr>
        <w:ind w:left="4320" w:hanging="360"/>
      </w:pPr>
      <w:rPr>
        <w:rFonts w:ascii="Wingdings" w:hAnsi="Wingdings" w:hint="default"/>
      </w:rPr>
    </w:lvl>
    <w:lvl w:ilvl="6" w:tplc="441EBBCA">
      <w:start w:val="1"/>
      <w:numFmt w:val="bullet"/>
      <w:lvlText w:val=""/>
      <w:lvlJc w:val="left"/>
      <w:pPr>
        <w:ind w:left="5040" w:hanging="360"/>
      </w:pPr>
      <w:rPr>
        <w:rFonts w:ascii="Symbol" w:hAnsi="Symbol" w:hint="default"/>
      </w:rPr>
    </w:lvl>
    <w:lvl w:ilvl="7" w:tplc="BC4E810E">
      <w:start w:val="1"/>
      <w:numFmt w:val="bullet"/>
      <w:lvlText w:val="o"/>
      <w:lvlJc w:val="left"/>
      <w:pPr>
        <w:ind w:left="5760" w:hanging="360"/>
      </w:pPr>
      <w:rPr>
        <w:rFonts w:ascii="Courier New" w:hAnsi="Courier New" w:hint="default"/>
      </w:rPr>
    </w:lvl>
    <w:lvl w:ilvl="8" w:tplc="8BB8A002">
      <w:start w:val="1"/>
      <w:numFmt w:val="bullet"/>
      <w:lvlText w:val=""/>
      <w:lvlJc w:val="left"/>
      <w:pPr>
        <w:ind w:left="6480" w:hanging="360"/>
      </w:pPr>
      <w:rPr>
        <w:rFonts w:ascii="Wingdings" w:hAnsi="Wingdings" w:hint="default"/>
      </w:rPr>
    </w:lvl>
  </w:abstractNum>
  <w:abstractNum w:abstractNumId="2" w15:restartNumberingAfterBreak="0">
    <w:nsid w:val="15EB16F6"/>
    <w:multiLevelType w:val="hybridMultilevel"/>
    <w:tmpl w:val="A350C8A2"/>
    <w:lvl w:ilvl="0" w:tplc="AA32BC7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A12F73"/>
    <w:multiLevelType w:val="hybridMultilevel"/>
    <w:tmpl w:val="F9EA4880"/>
    <w:lvl w:ilvl="0" w:tplc="43EAED9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2C7FF7"/>
    <w:multiLevelType w:val="hybridMultilevel"/>
    <w:tmpl w:val="B8A40D44"/>
    <w:lvl w:ilvl="0" w:tplc="3940B110">
      <w:start w:val="1"/>
      <w:numFmt w:val="bullet"/>
      <w:lvlText w:val=""/>
      <w:lvlJc w:val="left"/>
      <w:pPr>
        <w:ind w:left="720" w:hanging="360"/>
      </w:pPr>
      <w:rPr>
        <w:rFonts w:ascii="Symbol" w:hAnsi="Symbol" w:hint="default"/>
      </w:rPr>
    </w:lvl>
    <w:lvl w:ilvl="1" w:tplc="2BAE05D8">
      <w:start w:val="1"/>
      <w:numFmt w:val="bullet"/>
      <w:lvlText w:val="o"/>
      <w:lvlJc w:val="left"/>
      <w:pPr>
        <w:ind w:left="1080" w:hanging="360"/>
      </w:pPr>
      <w:rPr>
        <w:rFonts w:ascii="Courier New" w:hAnsi="Courier New" w:hint="default"/>
      </w:rPr>
    </w:lvl>
    <w:lvl w:ilvl="2" w:tplc="76422FB4">
      <w:start w:val="1"/>
      <w:numFmt w:val="bullet"/>
      <w:lvlText w:val=""/>
      <w:lvlJc w:val="left"/>
      <w:pPr>
        <w:ind w:left="2160" w:hanging="360"/>
      </w:pPr>
      <w:rPr>
        <w:rFonts w:ascii="Wingdings" w:hAnsi="Wingdings" w:hint="default"/>
      </w:rPr>
    </w:lvl>
    <w:lvl w:ilvl="3" w:tplc="90023C1A">
      <w:start w:val="1"/>
      <w:numFmt w:val="bullet"/>
      <w:lvlText w:val=""/>
      <w:lvlJc w:val="left"/>
      <w:pPr>
        <w:ind w:left="2880" w:hanging="360"/>
      </w:pPr>
      <w:rPr>
        <w:rFonts w:ascii="Symbol" w:hAnsi="Symbol" w:hint="default"/>
      </w:rPr>
    </w:lvl>
    <w:lvl w:ilvl="4" w:tplc="1AE089BC">
      <w:start w:val="1"/>
      <w:numFmt w:val="bullet"/>
      <w:lvlText w:val="o"/>
      <w:lvlJc w:val="left"/>
      <w:pPr>
        <w:ind w:left="3600" w:hanging="360"/>
      </w:pPr>
      <w:rPr>
        <w:rFonts w:ascii="Courier New" w:hAnsi="Courier New" w:hint="default"/>
      </w:rPr>
    </w:lvl>
    <w:lvl w:ilvl="5" w:tplc="9BDCC74A">
      <w:start w:val="1"/>
      <w:numFmt w:val="bullet"/>
      <w:lvlText w:val=""/>
      <w:lvlJc w:val="left"/>
      <w:pPr>
        <w:ind w:left="4320" w:hanging="360"/>
      </w:pPr>
      <w:rPr>
        <w:rFonts w:ascii="Wingdings" w:hAnsi="Wingdings" w:hint="default"/>
      </w:rPr>
    </w:lvl>
    <w:lvl w:ilvl="6" w:tplc="D3D29516">
      <w:start w:val="1"/>
      <w:numFmt w:val="bullet"/>
      <w:lvlText w:val=""/>
      <w:lvlJc w:val="left"/>
      <w:pPr>
        <w:ind w:left="5040" w:hanging="360"/>
      </w:pPr>
      <w:rPr>
        <w:rFonts w:ascii="Symbol" w:hAnsi="Symbol" w:hint="default"/>
      </w:rPr>
    </w:lvl>
    <w:lvl w:ilvl="7" w:tplc="DF102CC2">
      <w:start w:val="1"/>
      <w:numFmt w:val="bullet"/>
      <w:lvlText w:val="o"/>
      <w:lvlJc w:val="left"/>
      <w:pPr>
        <w:ind w:left="5760" w:hanging="360"/>
      </w:pPr>
      <w:rPr>
        <w:rFonts w:ascii="Courier New" w:hAnsi="Courier New" w:hint="default"/>
      </w:rPr>
    </w:lvl>
    <w:lvl w:ilvl="8" w:tplc="65B67F6A">
      <w:start w:val="1"/>
      <w:numFmt w:val="bullet"/>
      <w:lvlText w:val=""/>
      <w:lvlJc w:val="left"/>
      <w:pPr>
        <w:ind w:left="6480" w:hanging="360"/>
      </w:pPr>
      <w:rPr>
        <w:rFonts w:ascii="Wingdings" w:hAnsi="Wingdings" w:hint="default"/>
      </w:rPr>
    </w:lvl>
  </w:abstractNum>
  <w:abstractNum w:abstractNumId="5" w15:restartNumberingAfterBreak="0">
    <w:nsid w:val="38B03186"/>
    <w:multiLevelType w:val="hybridMultilevel"/>
    <w:tmpl w:val="78D4CFFA"/>
    <w:lvl w:ilvl="0" w:tplc="5DFC2458">
      <w:start w:val="1"/>
      <w:numFmt w:val="bullet"/>
      <w:lvlText w:val=""/>
      <w:lvlJc w:val="left"/>
      <w:pPr>
        <w:ind w:left="360" w:hanging="360"/>
      </w:pPr>
      <w:rPr>
        <w:rFonts w:ascii="Symbol" w:hAnsi="Symbol" w:hint="default"/>
      </w:rPr>
    </w:lvl>
    <w:lvl w:ilvl="1" w:tplc="9732E66C">
      <w:start w:val="1"/>
      <w:numFmt w:val="bullet"/>
      <w:lvlText w:val="o"/>
      <w:lvlJc w:val="left"/>
      <w:pPr>
        <w:ind w:left="1080" w:hanging="360"/>
      </w:pPr>
      <w:rPr>
        <w:rFonts w:ascii="Symbol" w:hAnsi="Symbol" w:hint="default"/>
      </w:rPr>
    </w:lvl>
    <w:lvl w:ilvl="2" w:tplc="67AE176A">
      <w:start w:val="1"/>
      <w:numFmt w:val="bullet"/>
      <w:lvlText w:val=""/>
      <w:lvlJc w:val="left"/>
      <w:pPr>
        <w:ind w:left="2160" w:hanging="360"/>
      </w:pPr>
      <w:rPr>
        <w:rFonts w:ascii="Wingdings" w:hAnsi="Wingdings" w:hint="default"/>
      </w:rPr>
    </w:lvl>
    <w:lvl w:ilvl="3" w:tplc="BF4EC8BC">
      <w:start w:val="1"/>
      <w:numFmt w:val="bullet"/>
      <w:lvlText w:val=""/>
      <w:lvlJc w:val="left"/>
      <w:pPr>
        <w:ind w:left="2880" w:hanging="360"/>
      </w:pPr>
      <w:rPr>
        <w:rFonts w:ascii="Symbol" w:hAnsi="Symbol" w:hint="default"/>
      </w:rPr>
    </w:lvl>
    <w:lvl w:ilvl="4" w:tplc="66E2685E">
      <w:start w:val="1"/>
      <w:numFmt w:val="bullet"/>
      <w:lvlText w:val="o"/>
      <w:lvlJc w:val="left"/>
      <w:pPr>
        <w:ind w:left="3600" w:hanging="360"/>
      </w:pPr>
      <w:rPr>
        <w:rFonts w:ascii="Courier New" w:hAnsi="Courier New" w:hint="default"/>
      </w:rPr>
    </w:lvl>
    <w:lvl w:ilvl="5" w:tplc="66DC8FAE">
      <w:start w:val="1"/>
      <w:numFmt w:val="bullet"/>
      <w:lvlText w:val=""/>
      <w:lvlJc w:val="left"/>
      <w:pPr>
        <w:ind w:left="4320" w:hanging="360"/>
      </w:pPr>
      <w:rPr>
        <w:rFonts w:ascii="Wingdings" w:hAnsi="Wingdings" w:hint="default"/>
      </w:rPr>
    </w:lvl>
    <w:lvl w:ilvl="6" w:tplc="96F23A76">
      <w:start w:val="1"/>
      <w:numFmt w:val="bullet"/>
      <w:lvlText w:val=""/>
      <w:lvlJc w:val="left"/>
      <w:pPr>
        <w:ind w:left="5040" w:hanging="360"/>
      </w:pPr>
      <w:rPr>
        <w:rFonts w:ascii="Symbol" w:hAnsi="Symbol" w:hint="default"/>
      </w:rPr>
    </w:lvl>
    <w:lvl w:ilvl="7" w:tplc="2E5024D2">
      <w:start w:val="1"/>
      <w:numFmt w:val="bullet"/>
      <w:lvlText w:val="o"/>
      <w:lvlJc w:val="left"/>
      <w:pPr>
        <w:ind w:left="5760" w:hanging="360"/>
      </w:pPr>
      <w:rPr>
        <w:rFonts w:ascii="Courier New" w:hAnsi="Courier New" w:hint="default"/>
      </w:rPr>
    </w:lvl>
    <w:lvl w:ilvl="8" w:tplc="0AE2055C">
      <w:start w:val="1"/>
      <w:numFmt w:val="bullet"/>
      <w:lvlText w:val=""/>
      <w:lvlJc w:val="left"/>
      <w:pPr>
        <w:ind w:left="6480" w:hanging="360"/>
      </w:pPr>
      <w:rPr>
        <w:rFonts w:ascii="Wingdings" w:hAnsi="Wingdings" w:hint="default"/>
      </w:rPr>
    </w:lvl>
  </w:abstractNum>
  <w:abstractNum w:abstractNumId="6" w15:restartNumberingAfterBreak="0">
    <w:nsid w:val="40310914"/>
    <w:multiLevelType w:val="multilevel"/>
    <w:tmpl w:val="AE7E93BA"/>
    <w:lvl w:ilvl="0">
      <w:start w:val="1"/>
      <w:numFmt w:val="bullet"/>
      <w:lvlText w:val="o"/>
      <w:lvlJc w:val="left"/>
      <w:pPr>
        <w:ind w:left="108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76ECA6"/>
    <w:multiLevelType w:val="hybridMultilevel"/>
    <w:tmpl w:val="FFFFFFFF"/>
    <w:lvl w:ilvl="0" w:tplc="DE969F18">
      <w:start w:val="1"/>
      <w:numFmt w:val="bullet"/>
      <w:lvlText w:val="-"/>
      <w:lvlJc w:val="left"/>
      <w:pPr>
        <w:ind w:left="720" w:hanging="360"/>
      </w:pPr>
      <w:rPr>
        <w:rFonts w:ascii="Aptos" w:hAnsi="Aptos" w:hint="default"/>
      </w:rPr>
    </w:lvl>
    <w:lvl w:ilvl="1" w:tplc="030E8910">
      <w:start w:val="1"/>
      <w:numFmt w:val="bullet"/>
      <w:lvlText w:val="o"/>
      <w:lvlJc w:val="left"/>
      <w:pPr>
        <w:ind w:left="1440" w:hanging="360"/>
      </w:pPr>
      <w:rPr>
        <w:rFonts w:ascii="Courier New" w:hAnsi="Courier New" w:hint="default"/>
      </w:rPr>
    </w:lvl>
    <w:lvl w:ilvl="2" w:tplc="9A9C0346">
      <w:start w:val="1"/>
      <w:numFmt w:val="bullet"/>
      <w:lvlText w:val=""/>
      <w:lvlJc w:val="left"/>
      <w:pPr>
        <w:ind w:left="2160" w:hanging="360"/>
      </w:pPr>
      <w:rPr>
        <w:rFonts w:ascii="Wingdings" w:hAnsi="Wingdings" w:hint="default"/>
      </w:rPr>
    </w:lvl>
    <w:lvl w:ilvl="3" w:tplc="FE6C253C">
      <w:start w:val="1"/>
      <w:numFmt w:val="bullet"/>
      <w:lvlText w:val=""/>
      <w:lvlJc w:val="left"/>
      <w:pPr>
        <w:ind w:left="2880" w:hanging="360"/>
      </w:pPr>
      <w:rPr>
        <w:rFonts w:ascii="Symbol" w:hAnsi="Symbol" w:hint="default"/>
      </w:rPr>
    </w:lvl>
    <w:lvl w:ilvl="4" w:tplc="B31246AC">
      <w:start w:val="1"/>
      <w:numFmt w:val="bullet"/>
      <w:lvlText w:val="o"/>
      <w:lvlJc w:val="left"/>
      <w:pPr>
        <w:ind w:left="3600" w:hanging="360"/>
      </w:pPr>
      <w:rPr>
        <w:rFonts w:ascii="Courier New" w:hAnsi="Courier New" w:hint="default"/>
      </w:rPr>
    </w:lvl>
    <w:lvl w:ilvl="5" w:tplc="8D125188">
      <w:start w:val="1"/>
      <w:numFmt w:val="bullet"/>
      <w:lvlText w:val=""/>
      <w:lvlJc w:val="left"/>
      <w:pPr>
        <w:ind w:left="4320" w:hanging="360"/>
      </w:pPr>
      <w:rPr>
        <w:rFonts w:ascii="Wingdings" w:hAnsi="Wingdings" w:hint="default"/>
      </w:rPr>
    </w:lvl>
    <w:lvl w:ilvl="6" w:tplc="2A44D202">
      <w:start w:val="1"/>
      <w:numFmt w:val="bullet"/>
      <w:lvlText w:val=""/>
      <w:lvlJc w:val="left"/>
      <w:pPr>
        <w:ind w:left="5040" w:hanging="360"/>
      </w:pPr>
      <w:rPr>
        <w:rFonts w:ascii="Symbol" w:hAnsi="Symbol" w:hint="default"/>
      </w:rPr>
    </w:lvl>
    <w:lvl w:ilvl="7" w:tplc="28EE9032">
      <w:start w:val="1"/>
      <w:numFmt w:val="bullet"/>
      <w:lvlText w:val="o"/>
      <w:lvlJc w:val="left"/>
      <w:pPr>
        <w:ind w:left="5760" w:hanging="360"/>
      </w:pPr>
      <w:rPr>
        <w:rFonts w:ascii="Courier New" w:hAnsi="Courier New" w:hint="default"/>
      </w:rPr>
    </w:lvl>
    <w:lvl w:ilvl="8" w:tplc="4E1A9FC6">
      <w:start w:val="1"/>
      <w:numFmt w:val="bullet"/>
      <w:lvlText w:val=""/>
      <w:lvlJc w:val="left"/>
      <w:pPr>
        <w:ind w:left="6480" w:hanging="360"/>
      </w:pPr>
      <w:rPr>
        <w:rFonts w:ascii="Wingdings" w:hAnsi="Wingdings" w:hint="default"/>
      </w:rPr>
    </w:lvl>
  </w:abstractNum>
  <w:abstractNum w:abstractNumId="8" w15:restartNumberingAfterBreak="0">
    <w:nsid w:val="4D7BC02D"/>
    <w:multiLevelType w:val="hybridMultilevel"/>
    <w:tmpl w:val="FFFFFFFF"/>
    <w:lvl w:ilvl="0" w:tplc="1C346576">
      <w:start w:val="1"/>
      <w:numFmt w:val="bullet"/>
      <w:lvlText w:val="-"/>
      <w:lvlJc w:val="left"/>
      <w:pPr>
        <w:ind w:left="720" w:hanging="360"/>
      </w:pPr>
      <w:rPr>
        <w:rFonts w:ascii="Aptos" w:hAnsi="Aptos" w:hint="default"/>
      </w:rPr>
    </w:lvl>
    <w:lvl w:ilvl="1" w:tplc="EB4E97D4">
      <w:start w:val="1"/>
      <w:numFmt w:val="bullet"/>
      <w:lvlText w:val="o"/>
      <w:lvlJc w:val="left"/>
      <w:pPr>
        <w:ind w:left="1440" w:hanging="360"/>
      </w:pPr>
      <w:rPr>
        <w:rFonts w:ascii="Courier New" w:hAnsi="Courier New" w:hint="default"/>
      </w:rPr>
    </w:lvl>
    <w:lvl w:ilvl="2" w:tplc="0CC8BD8C">
      <w:start w:val="1"/>
      <w:numFmt w:val="bullet"/>
      <w:lvlText w:val=""/>
      <w:lvlJc w:val="left"/>
      <w:pPr>
        <w:ind w:left="2160" w:hanging="360"/>
      </w:pPr>
      <w:rPr>
        <w:rFonts w:ascii="Wingdings" w:hAnsi="Wingdings" w:hint="default"/>
      </w:rPr>
    </w:lvl>
    <w:lvl w:ilvl="3" w:tplc="3490FB70">
      <w:start w:val="1"/>
      <w:numFmt w:val="bullet"/>
      <w:lvlText w:val=""/>
      <w:lvlJc w:val="left"/>
      <w:pPr>
        <w:ind w:left="2880" w:hanging="360"/>
      </w:pPr>
      <w:rPr>
        <w:rFonts w:ascii="Symbol" w:hAnsi="Symbol" w:hint="default"/>
      </w:rPr>
    </w:lvl>
    <w:lvl w:ilvl="4" w:tplc="B4FEEC3C">
      <w:start w:val="1"/>
      <w:numFmt w:val="bullet"/>
      <w:lvlText w:val="o"/>
      <w:lvlJc w:val="left"/>
      <w:pPr>
        <w:ind w:left="3600" w:hanging="360"/>
      </w:pPr>
      <w:rPr>
        <w:rFonts w:ascii="Courier New" w:hAnsi="Courier New" w:hint="default"/>
      </w:rPr>
    </w:lvl>
    <w:lvl w:ilvl="5" w:tplc="40F45EE2">
      <w:start w:val="1"/>
      <w:numFmt w:val="bullet"/>
      <w:lvlText w:val=""/>
      <w:lvlJc w:val="left"/>
      <w:pPr>
        <w:ind w:left="4320" w:hanging="360"/>
      </w:pPr>
      <w:rPr>
        <w:rFonts w:ascii="Wingdings" w:hAnsi="Wingdings" w:hint="default"/>
      </w:rPr>
    </w:lvl>
    <w:lvl w:ilvl="6" w:tplc="64B867EA">
      <w:start w:val="1"/>
      <w:numFmt w:val="bullet"/>
      <w:lvlText w:val=""/>
      <w:lvlJc w:val="left"/>
      <w:pPr>
        <w:ind w:left="5040" w:hanging="360"/>
      </w:pPr>
      <w:rPr>
        <w:rFonts w:ascii="Symbol" w:hAnsi="Symbol" w:hint="default"/>
      </w:rPr>
    </w:lvl>
    <w:lvl w:ilvl="7" w:tplc="E6A4CD0C">
      <w:start w:val="1"/>
      <w:numFmt w:val="bullet"/>
      <w:lvlText w:val="o"/>
      <w:lvlJc w:val="left"/>
      <w:pPr>
        <w:ind w:left="5760" w:hanging="360"/>
      </w:pPr>
      <w:rPr>
        <w:rFonts w:ascii="Courier New" w:hAnsi="Courier New" w:hint="default"/>
      </w:rPr>
    </w:lvl>
    <w:lvl w:ilvl="8" w:tplc="021AF894">
      <w:start w:val="1"/>
      <w:numFmt w:val="bullet"/>
      <w:lvlText w:val=""/>
      <w:lvlJc w:val="left"/>
      <w:pPr>
        <w:ind w:left="6480" w:hanging="360"/>
      </w:pPr>
      <w:rPr>
        <w:rFonts w:ascii="Wingdings" w:hAnsi="Wingdings" w:hint="default"/>
      </w:rPr>
    </w:lvl>
  </w:abstractNum>
  <w:abstractNum w:abstractNumId="9" w15:restartNumberingAfterBreak="0">
    <w:nsid w:val="4FDA33E6"/>
    <w:multiLevelType w:val="hybridMultilevel"/>
    <w:tmpl w:val="FFFFFFFF"/>
    <w:lvl w:ilvl="0" w:tplc="6B26E898">
      <w:start w:val="1"/>
      <w:numFmt w:val="bullet"/>
      <w:lvlText w:val="-"/>
      <w:lvlJc w:val="left"/>
      <w:pPr>
        <w:ind w:left="720" w:hanging="360"/>
      </w:pPr>
      <w:rPr>
        <w:rFonts w:ascii="Aptos" w:hAnsi="Aptos" w:hint="default"/>
      </w:rPr>
    </w:lvl>
    <w:lvl w:ilvl="1" w:tplc="C706B068">
      <w:start w:val="1"/>
      <w:numFmt w:val="bullet"/>
      <w:lvlText w:val="o"/>
      <w:lvlJc w:val="left"/>
      <w:pPr>
        <w:ind w:left="1440" w:hanging="360"/>
      </w:pPr>
      <w:rPr>
        <w:rFonts w:ascii="Courier New" w:hAnsi="Courier New" w:hint="default"/>
      </w:rPr>
    </w:lvl>
    <w:lvl w:ilvl="2" w:tplc="24E0FCD4">
      <w:start w:val="1"/>
      <w:numFmt w:val="bullet"/>
      <w:lvlText w:val=""/>
      <w:lvlJc w:val="left"/>
      <w:pPr>
        <w:ind w:left="2160" w:hanging="360"/>
      </w:pPr>
      <w:rPr>
        <w:rFonts w:ascii="Wingdings" w:hAnsi="Wingdings" w:hint="default"/>
      </w:rPr>
    </w:lvl>
    <w:lvl w:ilvl="3" w:tplc="EDA44510">
      <w:start w:val="1"/>
      <w:numFmt w:val="bullet"/>
      <w:lvlText w:val=""/>
      <w:lvlJc w:val="left"/>
      <w:pPr>
        <w:ind w:left="2880" w:hanging="360"/>
      </w:pPr>
      <w:rPr>
        <w:rFonts w:ascii="Symbol" w:hAnsi="Symbol" w:hint="default"/>
      </w:rPr>
    </w:lvl>
    <w:lvl w:ilvl="4" w:tplc="FC8C2580">
      <w:start w:val="1"/>
      <w:numFmt w:val="bullet"/>
      <w:lvlText w:val="o"/>
      <w:lvlJc w:val="left"/>
      <w:pPr>
        <w:ind w:left="3600" w:hanging="360"/>
      </w:pPr>
      <w:rPr>
        <w:rFonts w:ascii="Courier New" w:hAnsi="Courier New" w:hint="default"/>
      </w:rPr>
    </w:lvl>
    <w:lvl w:ilvl="5" w:tplc="0A9A38FA">
      <w:start w:val="1"/>
      <w:numFmt w:val="bullet"/>
      <w:lvlText w:val=""/>
      <w:lvlJc w:val="left"/>
      <w:pPr>
        <w:ind w:left="4320" w:hanging="360"/>
      </w:pPr>
      <w:rPr>
        <w:rFonts w:ascii="Wingdings" w:hAnsi="Wingdings" w:hint="default"/>
      </w:rPr>
    </w:lvl>
    <w:lvl w:ilvl="6" w:tplc="3CECB462">
      <w:start w:val="1"/>
      <w:numFmt w:val="bullet"/>
      <w:lvlText w:val=""/>
      <w:lvlJc w:val="left"/>
      <w:pPr>
        <w:ind w:left="5040" w:hanging="360"/>
      </w:pPr>
      <w:rPr>
        <w:rFonts w:ascii="Symbol" w:hAnsi="Symbol" w:hint="default"/>
      </w:rPr>
    </w:lvl>
    <w:lvl w:ilvl="7" w:tplc="BECC4B70">
      <w:start w:val="1"/>
      <w:numFmt w:val="bullet"/>
      <w:lvlText w:val="o"/>
      <w:lvlJc w:val="left"/>
      <w:pPr>
        <w:ind w:left="5760" w:hanging="360"/>
      </w:pPr>
      <w:rPr>
        <w:rFonts w:ascii="Courier New" w:hAnsi="Courier New" w:hint="default"/>
      </w:rPr>
    </w:lvl>
    <w:lvl w:ilvl="8" w:tplc="907C6016">
      <w:start w:val="1"/>
      <w:numFmt w:val="bullet"/>
      <w:lvlText w:val=""/>
      <w:lvlJc w:val="left"/>
      <w:pPr>
        <w:ind w:left="6480" w:hanging="360"/>
      </w:pPr>
      <w:rPr>
        <w:rFonts w:ascii="Wingdings" w:hAnsi="Wingdings" w:hint="default"/>
      </w:rPr>
    </w:lvl>
  </w:abstractNum>
  <w:abstractNum w:abstractNumId="10" w15:restartNumberingAfterBreak="0">
    <w:nsid w:val="5F4FFB85"/>
    <w:multiLevelType w:val="hybridMultilevel"/>
    <w:tmpl w:val="FFFFFFFF"/>
    <w:lvl w:ilvl="0" w:tplc="86DE8EF2">
      <w:start w:val="1"/>
      <w:numFmt w:val="bullet"/>
      <w:lvlText w:val="-"/>
      <w:lvlJc w:val="left"/>
      <w:pPr>
        <w:ind w:left="720" w:hanging="360"/>
      </w:pPr>
      <w:rPr>
        <w:rFonts w:ascii="Aptos" w:hAnsi="Aptos" w:hint="default"/>
      </w:rPr>
    </w:lvl>
    <w:lvl w:ilvl="1" w:tplc="6DA4C37C">
      <w:start w:val="1"/>
      <w:numFmt w:val="bullet"/>
      <w:lvlText w:val="o"/>
      <w:lvlJc w:val="left"/>
      <w:pPr>
        <w:ind w:left="1440" w:hanging="360"/>
      </w:pPr>
      <w:rPr>
        <w:rFonts w:ascii="Courier New" w:hAnsi="Courier New" w:hint="default"/>
      </w:rPr>
    </w:lvl>
    <w:lvl w:ilvl="2" w:tplc="00AE9086">
      <w:start w:val="1"/>
      <w:numFmt w:val="bullet"/>
      <w:lvlText w:val=""/>
      <w:lvlJc w:val="left"/>
      <w:pPr>
        <w:ind w:left="2160" w:hanging="360"/>
      </w:pPr>
      <w:rPr>
        <w:rFonts w:ascii="Wingdings" w:hAnsi="Wingdings" w:hint="default"/>
      </w:rPr>
    </w:lvl>
    <w:lvl w:ilvl="3" w:tplc="01C68022">
      <w:start w:val="1"/>
      <w:numFmt w:val="bullet"/>
      <w:lvlText w:val=""/>
      <w:lvlJc w:val="left"/>
      <w:pPr>
        <w:ind w:left="2880" w:hanging="360"/>
      </w:pPr>
      <w:rPr>
        <w:rFonts w:ascii="Symbol" w:hAnsi="Symbol" w:hint="default"/>
      </w:rPr>
    </w:lvl>
    <w:lvl w:ilvl="4" w:tplc="1DB893FA">
      <w:start w:val="1"/>
      <w:numFmt w:val="bullet"/>
      <w:lvlText w:val="o"/>
      <w:lvlJc w:val="left"/>
      <w:pPr>
        <w:ind w:left="3600" w:hanging="360"/>
      </w:pPr>
      <w:rPr>
        <w:rFonts w:ascii="Courier New" w:hAnsi="Courier New" w:hint="default"/>
      </w:rPr>
    </w:lvl>
    <w:lvl w:ilvl="5" w:tplc="41DABEE6">
      <w:start w:val="1"/>
      <w:numFmt w:val="bullet"/>
      <w:lvlText w:val=""/>
      <w:lvlJc w:val="left"/>
      <w:pPr>
        <w:ind w:left="4320" w:hanging="360"/>
      </w:pPr>
      <w:rPr>
        <w:rFonts w:ascii="Wingdings" w:hAnsi="Wingdings" w:hint="default"/>
      </w:rPr>
    </w:lvl>
    <w:lvl w:ilvl="6" w:tplc="29448C00">
      <w:start w:val="1"/>
      <w:numFmt w:val="bullet"/>
      <w:lvlText w:val=""/>
      <w:lvlJc w:val="left"/>
      <w:pPr>
        <w:ind w:left="5040" w:hanging="360"/>
      </w:pPr>
      <w:rPr>
        <w:rFonts w:ascii="Symbol" w:hAnsi="Symbol" w:hint="default"/>
      </w:rPr>
    </w:lvl>
    <w:lvl w:ilvl="7" w:tplc="74B2418E">
      <w:start w:val="1"/>
      <w:numFmt w:val="bullet"/>
      <w:lvlText w:val="o"/>
      <w:lvlJc w:val="left"/>
      <w:pPr>
        <w:ind w:left="5760" w:hanging="360"/>
      </w:pPr>
      <w:rPr>
        <w:rFonts w:ascii="Courier New" w:hAnsi="Courier New" w:hint="default"/>
      </w:rPr>
    </w:lvl>
    <w:lvl w:ilvl="8" w:tplc="790077EC">
      <w:start w:val="1"/>
      <w:numFmt w:val="bullet"/>
      <w:lvlText w:val=""/>
      <w:lvlJc w:val="left"/>
      <w:pPr>
        <w:ind w:left="6480" w:hanging="360"/>
      </w:pPr>
      <w:rPr>
        <w:rFonts w:ascii="Wingdings" w:hAnsi="Wingdings" w:hint="default"/>
      </w:rPr>
    </w:lvl>
  </w:abstractNum>
  <w:abstractNum w:abstractNumId="11" w15:restartNumberingAfterBreak="0">
    <w:nsid w:val="6ABA3CB8"/>
    <w:multiLevelType w:val="multilevel"/>
    <w:tmpl w:val="4C28EA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79F21"/>
    <w:multiLevelType w:val="hybridMultilevel"/>
    <w:tmpl w:val="4B160CCC"/>
    <w:lvl w:ilvl="0" w:tplc="10090003">
      <w:start w:val="1"/>
      <w:numFmt w:val="bullet"/>
      <w:lvlText w:val="o"/>
      <w:lvlJc w:val="left"/>
      <w:pPr>
        <w:ind w:left="1080" w:hanging="360"/>
      </w:pPr>
      <w:rPr>
        <w:rFonts w:ascii="Courier New" w:hAnsi="Courier New" w:cs="Courier New" w:hint="default"/>
      </w:rPr>
    </w:lvl>
    <w:lvl w:ilvl="1" w:tplc="DF6CCC96">
      <w:start w:val="1"/>
      <w:numFmt w:val="bullet"/>
      <w:lvlText w:val="o"/>
      <w:lvlJc w:val="left"/>
      <w:pPr>
        <w:ind w:left="1800" w:hanging="360"/>
      </w:pPr>
      <w:rPr>
        <w:rFonts w:ascii="Courier New" w:hAnsi="Courier New" w:hint="default"/>
      </w:rPr>
    </w:lvl>
    <w:lvl w:ilvl="2" w:tplc="28E4F784">
      <w:start w:val="1"/>
      <w:numFmt w:val="bullet"/>
      <w:lvlText w:val=""/>
      <w:lvlJc w:val="left"/>
      <w:pPr>
        <w:ind w:left="2520" w:hanging="360"/>
      </w:pPr>
      <w:rPr>
        <w:rFonts w:ascii="Wingdings" w:hAnsi="Wingdings" w:hint="default"/>
      </w:rPr>
    </w:lvl>
    <w:lvl w:ilvl="3" w:tplc="48F8DA0E">
      <w:start w:val="1"/>
      <w:numFmt w:val="bullet"/>
      <w:lvlText w:val=""/>
      <w:lvlJc w:val="left"/>
      <w:pPr>
        <w:ind w:left="3240" w:hanging="360"/>
      </w:pPr>
      <w:rPr>
        <w:rFonts w:ascii="Symbol" w:hAnsi="Symbol" w:hint="default"/>
      </w:rPr>
    </w:lvl>
    <w:lvl w:ilvl="4" w:tplc="F154E864">
      <w:start w:val="1"/>
      <w:numFmt w:val="bullet"/>
      <w:lvlText w:val="o"/>
      <w:lvlJc w:val="left"/>
      <w:pPr>
        <w:ind w:left="3960" w:hanging="360"/>
      </w:pPr>
      <w:rPr>
        <w:rFonts w:ascii="Courier New" w:hAnsi="Courier New" w:hint="default"/>
      </w:rPr>
    </w:lvl>
    <w:lvl w:ilvl="5" w:tplc="07883F3E">
      <w:start w:val="1"/>
      <w:numFmt w:val="bullet"/>
      <w:lvlText w:val=""/>
      <w:lvlJc w:val="left"/>
      <w:pPr>
        <w:ind w:left="4680" w:hanging="360"/>
      </w:pPr>
      <w:rPr>
        <w:rFonts w:ascii="Wingdings" w:hAnsi="Wingdings" w:hint="default"/>
      </w:rPr>
    </w:lvl>
    <w:lvl w:ilvl="6" w:tplc="9E54ABF0">
      <w:start w:val="1"/>
      <w:numFmt w:val="bullet"/>
      <w:lvlText w:val=""/>
      <w:lvlJc w:val="left"/>
      <w:pPr>
        <w:ind w:left="5400" w:hanging="360"/>
      </w:pPr>
      <w:rPr>
        <w:rFonts w:ascii="Symbol" w:hAnsi="Symbol" w:hint="default"/>
      </w:rPr>
    </w:lvl>
    <w:lvl w:ilvl="7" w:tplc="8FC88A56">
      <w:start w:val="1"/>
      <w:numFmt w:val="bullet"/>
      <w:lvlText w:val="o"/>
      <w:lvlJc w:val="left"/>
      <w:pPr>
        <w:ind w:left="6120" w:hanging="360"/>
      </w:pPr>
      <w:rPr>
        <w:rFonts w:ascii="Courier New" w:hAnsi="Courier New" w:hint="default"/>
      </w:rPr>
    </w:lvl>
    <w:lvl w:ilvl="8" w:tplc="9C225B48">
      <w:start w:val="1"/>
      <w:numFmt w:val="bullet"/>
      <w:lvlText w:val=""/>
      <w:lvlJc w:val="left"/>
      <w:pPr>
        <w:ind w:left="6840" w:hanging="360"/>
      </w:pPr>
      <w:rPr>
        <w:rFonts w:ascii="Wingdings" w:hAnsi="Wingdings" w:hint="default"/>
      </w:rPr>
    </w:lvl>
  </w:abstractNum>
  <w:abstractNum w:abstractNumId="13" w15:restartNumberingAfterBreak="0">
    <w:nsid w:val="6ED093C0"/>
    <w:multiLevelType w:val="hybridMultilevel"/>
    <w:tmpl w:val="8BB2BD60"/>
    <w:lvl w:ilvl="0" w:tplc="859C304A">
      <w:start w:val="1"/>
      <w:numFmt w:val="bullet"/>
      <w:lvlText w:val="-"/>
      <w:lvlJc w:val="left"/>
      <w:pPr>
        <w:ind w:left="720" w:hanging="360"/>
      </w:pPr>
      <w:rPr>
        <w:rFonts w:ascii="Aptos" w:hAnsi="Aptos" w:hint="default"/>
      </w:rPr>
    </w:lvl>
    <w:lvl w:ilvl="1" w:tplc="0CC677E8">
      <w:start w:val="1"/>
      <w:numFmt w:val="bullet"/>
      <w:lvlText w:val="o"/>
      <w:lvlJc w:val="left"/>
      <w:pPr>
        <w:ind w:left="1440" w:hanging="360"/>
      </w:pPr>
      <w:rPr>
        <w:rFonts w:ascii="Courier New" w:hAnsi="Courier New" w:hint="default"/>
      </w:rPr>
    </w:lvl>
    <w:lvl w:ilvl="2" w:tplc="597EB9C2">
      <w:start w:val="1"/>
      <w:numFmt w:val="bullet"/>
      <w:lvlText w:val=""/>
      <w:lvlJc w:val="left"/>
      <w:pPr>
        <w:ind w:left="2160" w:hanging="360"/>
      </w:pPr>
      <w:rPr>
        <w:rFonts w:ascii="Wingdings" w:hAnsi="Wingdings" w:hint="default"/>
      </w:rPr>
    </w:lvl>
    <w:lvl w:ilvl="3" w:tplc="BD7A634C">
      <w:start w:val="1"/>
      <w:numFmt w:val="bullet"/>
      <w:lvlText w:val=""/>
      <w:lvlJc w:val="left"/>
      <w:pPr>
        <w:ind w:left="2880" w:hanging="360"/>
      </w:pPr>
      <w:rPr>
        <w:rFonts w:ascii="Symbol" w:hAnsi="Symbol" w:hint="default"/>
      </w:rPr>
    </w:lvl>
    <w:lvl w:ilvl="4" w:tplc="BEC06F18">
      <w:start w:val="1"/>
      <w:numFmt w:val="bullet"/>
      <w:lvlText w:val="o"/>
      <w:lvlJc w:val="left"/>
      <w:pPr>
        <w:ind w:left="3600" w:hanging="360"/>
      </w:pPr>
      <w:rPr>
        <w:rFonts w:ascii="Courier New" w:hAnsi="Courier New" w:hint="default"/>
      </w:rPr>
    </w:lvl>
    <w:lvl w:ilvl="5" w:tplc="642C7A84">
      <w:start w:val="1"/>
      <w:numFmt w:val="bullet"/>
      <w:lvlText w:val=""/>
      <w:lvlJc w:val="left"/>
      <w:pPr>
        <w:ind w:left="4320" w:hanging="360"/>
      </w:pPr>
      <w:rPr>
        <w:rFonts w:ascii="Wingdings" w:hAnsi="Wingdings" w:hint="default"/>
      </w:rPr>
    </w:lvl>
    <w:lvl w:ilvl="6" w:tplc="760E5A9A">
      <w:start w:val="1"/>
      <w:numFmt w:val="bullet"/>
      <w:lvlText w:val=""/>
      <w:lvlJc w:val="left"/>
      <w:pPr>
        <w:ind w:left="5040" w:hanging="360"/>
      </w:pPr>
      <w:rPr>
        <w:rFonts w:ascii="Symbol" w:hAnsi="Symbol" w:hint="default"/>
      </w:rPr>
    </w:lvl>
    <w:lvl w:ilvl="7" w:tplc="3D4047B0">
      <w:start w:val="1"/>
      <w:numFmt w:val="bullet"/>
      <w:lvlText w:val="o"/>
      <w:lvlJc w:val="left"/>
      <w:pPr>
        <w:ind w:left="5760" w:hanging="360"/>
      </w:pPr>
      <w:rPr>
        <w:rFonts w:ascii="Courier New" w:hAnsi="Courier New" w:hint="default"/>
      </w:rPr>
    </w:lvl>
    <w:lvl w:ilvl="8" w:tplc="A440DF0E">
      <w:start w:val="1"/>
      <w:numFmt w:val="bullet"/>
      <w:lvlText w:val=""/>
      <w:lvlJc w:val="left"/>
      <w:pPr>
        <w:ind w:left="6480" w:hanging="360"/>
      </w:pPr>
      <w:rPr>
        <w:rFonts w:ascii="Wingdings" w:hAnsi="Wingdings" w:hint="default"/>
      </w:rPr>
    </w:lvl>
  </w:abstractNum>
  <w:abstractNum w:abstractNumId="14" w15:restartNumberingAfterBreak="0">
    <w:nsid w:val="7C807B6B"/>
    <w:multiLevelType w:val="hybridMultilevel"/>
    <w:tmpl w:val="7F9AA9BA"/>
    <w:lvl w:ilvl="0" w:tplc="BBEAB00C">
      <w:start w:val="1"/>
      <w:numFmt w:val="bullet"/>
      <w:pStyle w:val="Heading5"/>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38359890">
    <w:abstractNumId w:val="6"/>
  </w:num>
  <w:num w:numId="2" w16cid:durableId="1056466700">
    <w:abstractNumId w:val="4"/>
  </w:num>
  <w:num w:numId="3" w16cid:durableId="1059134734">
    <w:abstractNumId w:val="2"/>
  </w:num>
  <w:num w:numId="4" w16cid:durableId="11304233">
    <w:abstractNumId w:val="7"/>
  </w:num>
  <w:num w:numId="5" w16cid:durableId="1222063558">
    <w:abstractNumId w:val="13"/>
  </w:num>
  <w:num w:numId="6" w16cid:durableId="1600216675">
    <w:abstractNumId w:val="8"/>
  </w:num>
  <w:num w:numId="7" w16cid:durableId="1702437479">
    <w:abstractNumId w:val="10"/>
  </w:num>
  <w:num w:numId="8" w16cid:durableId="1903447874">
    <w:abstractNumId w:val="5"/>
  </w:num>
  <w:num w:numId="9" w16cid:durableId="271480283">
    <w:abstractNumId w:val="12"/>
  </w:num>
  <w:num w:numId="10" w16cid:durableId="302320565">
    <w:abstractNumId w:val="1"/>
  </w:num>
  <w:num w:numId="11" w16cid:durableId="710955899">
    <w:abstractNumId w:val="11"/>
  </w:num>
  <w:num w:numId="12" w16cid:durableId="742720364">
    <w:abstractNumId w:val="9"/>
  </w:num>
  <w:num w:numId="13" w16cid:durableId="766997216">
    <w:abstractNumId w:val="0"/>
  </w:num>
  <w:num w:numId="14" w16cid:durableId="526212148">
    <w:abstractNumId w:val="14"/>
  </w:num>
  <w:num w:numId="15" w16cid:durableId="207496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93"/>
    <w:rsid w:val="00006330"/>
    <w:rsid w:val="0000ECAC"/>
    <w:rsid w:val="0002555B"/>
    <w:rsid w:val="00027874"/>
    <w:rsid w:val="0004556C"/>
    <w:rsid w:val="00045703"/>
    <w:rsid w:val="00046E29"/>
    <w:rsid w:val="00055AC2"/>
    <w:rsid w:val="00060A9F"/>
    <w:rsid w:val="000674D8"/>
    <w:rsid w:val="000771C2"/>
    <w:rsid w:val="00077721"/>
    <w:rsid w:val="0009181E"/>
    <w:rsid w:val="00092750"/>
    <w:rsid w:val="000953E6"/>
    <w:rsid w:val="000A2D09"/>
    <w:rsid w:val="000E68D1"/>
    <w:rsid w:val="000F518D"/>
    <w:rsid w:val="000F6597"/>
    <w:rsid w:val="0011165A"/>
    <w:rsid w:val="00111728"/>
    <w:rsid w:val="00147D6C"/>
    <w:rsid w:val="00151ED2"/>
    <w:rsid w:val="00155E9C"/>
    <w:rsid w:val="00165EC3"/>
    <w:rsid w:val="00187519"/>
    <w:rsid w:val="001A7C28"/>
    <w:rsid w:val="001B57DD"/>
    <w:rsid w:val="001C5212"/>
    <w:rsid w:val="001C6CC8"/>
    <w:rsid w:val="001D3406"/>
    <w:rsid w:val="001D5AA0"/>
    <w:rsid w:val="001D609D"/>
    <w:rsid w:val="001F1B92"/>
    <w:rsid w:val="001F7DE8"/>
    <w:rsid w:val="00200A14"/>
    <w:rsid w:val="002018B9"/>
    <w:rsid w:val="00201E3B"/>
    <w:rsid w:val="0021050A"/>
    <w:rsid w:val="00222B26"/>
    <w:rsid w:val="00227017"/>
    <w:rsid w:val="0024631C"/>
    <w:rsid w:val="0026157D"/>
    <w:rsid w:val="00280375"/>
    <w:rsid w:val="00282EC8"/>
    <w:rsid w:val="00283A93"/>
    <w:rsid w:val="00284018"/>
    <w:rsid w:val="002A4D2E"/>
    <w:rsid w:val="002B20BC"/>
    <w:rsid w:val="002B583A"/>
    <w:rsid w:val="002C75F8"/>
    <w:rsid w:val="002D1B2D"/>
    <w:rsid w:val="002D390B"/>
    <w:rsid w:val="002D79AC"/>
    <w:rsid w:val="002E30F7"/>
    <w:rsid w:val="002E3FB7"/>
    <w:rsid w:val="00303A67"/>
    <w:rsid w:val="00316CF2"/>
    <w:rsid w:val="00323366"/>
    <w:rsid w:val="00323A8F"/>
    <w:rsid w:val="00327B04"/>
    <w:rsid w:val="00334B12"/>
    <w:rsid w:val="0036128E"/>
    <w:rsid w:val="00365121"/>
    <w:rsid w:val="00371856"/>
    <w:rsid w:val="00382503"/>
    <w:rsid w:val="00393D32"/>
    <w:rsid w:val="003A0531"/>
    <w:rsid w:val="003B4014"/>
    <w:rsid w:val="003B7F95"/>
    <w:rsid w:val="003C55F6"/>
    <w:rsid w:val="003C6609"/>
    <w:rsid w:val="003C7E61"/>
    <w:rsid w:val="003D5FF6"/>
    <w:rsid w:val="003E2890"/>
    <w:rsid w:val="003F09EE"/>
    <w:rsid w:val="00400889"/>
    <w:rsid w:val="00401091"/>
    <w:rsid w:val="00404E19"/>
    <w:rsid w:val="00405345"/>
    <w:rsid w:val="0041129B"/>
    <w:rsid w:val="004135F0"/>
    <w:rsid w:val="00417E05"/>
    <w:rsid w:val="00431F22"/>
    <w:rsid w:val="00432B3C"/>
    <w:rsid w:val="00433E1F"/>
    <w:rsid w:val="00445303"/>
    <w:rsid w:val="00453EED"/>
    <w:rsid w:val="004579D0"/>
    <w:rsid w:val="004861F8"/>
    <w:rsid w:val="004A7D59"/>
    <w:rsid w:val="004B019F"/>
    <w:rsid w:val="004C52BF"/>
    <w:rsid w:val="004D32BF"/>
    <w:rsid w:val="004E1885"/>
    <w:rsid w:val="004F49FB"/>
    <w:rsid w:val="00527F65"/>
    <w:rsid w:val="00555088"/>
    <w:rsid w:val="005572F2"/>
    <w:rsid w:val="0056112A"/>
    <w:rsid w:val="00567511"/>
    <w:rsid w:val="0057340C"/>
    <w:rsid w:val="0058754C"/>
    <w:rsid w:val="005A0741"/>
    <w:rsid w:val="005C42E6"/>
    <w:rsid w:val="005C5C7B"/>
    <w:rsid w:val="005E5D42"/>
    <w:rsid w:val="005F463A"/>
    <w:rsid w:val="005F66B5"/>
    <w:rsid w:val="00603156"/>
    <w:rsid w:val="00603603"/>
    <w:rsid w:val="00617B73"/>
    <w:rsid w:val="006261FC"/>
    <w:rsid w:val="00627A96"/>
    <w:rsid w:val="00642172"/>
    <w:rsid w:val="00651306"/>
    <w:rsid w:val="0065519B"/>
    <w:rsid w:val="00663AB6"/>
    <w:rsid w:val="00665877"/>
    <w:rsid w:val="00671EF9"/>
    <w:rsid w:val="006879BD"/>
    <w:rsid w:val="006A43D0"/>
    <w:rsid w:val="006A4F87"/>
    <w:rsid w:val="006A57B9"/>
    <w:rsid w:val="006B65CD"/>
    <w:rsid w:val="006C6AC5"/>
    <w:rsid w:val="006C75D9"/>
    <w:rsid w:val="006E2811"/>
    <w:rsid w:val="006E2E88"/>
    <w:rsid w:val="006E3004"/>
    <w:rsid w:val="006F15E4"/>
    <w:rsid w:val="006F3EC9"/>
    <w:rsid w:val="006F64A5"/>
    <w:rsid w:val="007069A3"/>
    <w:rsid w:val="00707D18"/>
    <w:rsid w:val="007143A6"/>
    <w:rsid w:val="007145A7"/>
    <w:rsid w:val="007329E4"/>
    <w:rsid w:val="00735A33"/>
    <w:rsid w:val="00746215"/>
    <w:rsid w:val="007742D2"/>
    <w:rsid w:val="00786046"/>
    <w:rsid w:val="007873F6"/>
    <w:rsid w:val="007900B0"/>
    <w:rsid w:val="007970EA"/>
    <w:rsid w:val="007A6A21"/>
    <w:rsid w:val="007C792B"/>
    <w:rsid w:val="007E685A"/>
    <w:rsid w:val="007F3819"/>
    <w:rsid w:val="007F4154"/>
    <w:rsid w:val="008058C4"/>
    <w:rsid w:val="0081082B"/>
    <w:rsid w:val="00817CB9"/>
    <w:rsid w:val="00820773"/>
    <w:rsid w:val="00822695"/>
    <w:rsid w:val="00822CCF"/>
    <w:rsid w:val="0083712D"/>
    <w:rsid w:val="0084392D"/>
    <w:rsid w:val="0085282B"/>
    <w:rsid w:val="00855053"/>
    <w:rsid w:val="008612C6"/>
    <w:rsid w:val="00863107"/>
    <w:rsid w:val="00872804"/>
    <w:rsid w:val="00885040"/>
    <w:rsid w:val="008872F1"/>
    <w:rsid w:val="00896E53"/>
    <w:rsid w:val="008B3A2A"/>
    <w:rsid w:val="008C13B6"/>
    <w:rsid w:val="008D58C3"/>
    <w:rsid w:val="008D79AD"/>
    <w:rsid w:val="008F664D"/>
    <w:rsid w:val="008F7089"/>
    <w:rsid w:val="00907131"/>
    <w:rsid w:val="009239EA"/>
    <w:rsid w:val="00925B63"/>
    <w:rsid w:val="00927CEB"/>
    <w:rsid w:val="00947E85"/>
    <w:rsid w:val="00964705"/>
    <w:rsid w:val="00965AF1"/>
    <w:rsid w:val="00976322"/>
    <w:rsid w:val="00976432"/>
    <w:rsid w:val="00977ECB"/>
    <w:rsid w:val="00990091"/>
    <w:rsid w:val="00991FA0"/>
    <w:rsid w:val="009A4D6B"/>
    <w:rsid w:val="009B268C"/>
    <w:rsid w:val="009C694E"/>
    <w:rsid w:val="009D65D0"/>
    <w:rsid w:val="009E3C13"/>
    <w:rsid w:val="009E7AAE"/>
    <w:rsid w:val="009F0676"/>
    <w:rsid w:val="009F60FC"/>
    <w:rsid w:val="009F798B"/>
    <w:rsid w:val="00A59E29"/>
    <w:rsid w:val="00A601C3"/>
    <w:rsid w:val="00A673FA"/>
    <w:rsid w:val="00A93CB9"/>
    <w:rsid w:val="00AA6F41"/>
    <w:rsid w:val="00AE45DA"/>
    <w:rsid w:val="00AE579B"/>
    <w:rsid w:val="00B013E2"/>
    <w:rsid w:val="00B072A9"/>
    <w:rsid w:val="00B26D7A"/>
    <w:rsid w:val="00B370C4"/>
    <w:rsid w:val="00B500A0"/>
    <w:rsid w:val="00B531E6"/>
    <w:rsid w:val="00B6666A"/>
    <w:rsid w:val="00B67BDB"/>
    <w:rsid w:val="00B702F2"/>
    <w:rsid w:val="00B726D1"/>
    <w:rsid w:val="00B75483"/>
    <w:rsid w:val="00B838AD"/>
    <w:rsid w:val="00B84A40"/>
    <w:rsid w:val="00B91666"/>
    <w:rsid w:val="00B921CD"/>
    <w:rsid w:val="00B956A2"/>
    <w:rsid w:val="00B979ED"/>
    <w:rsid w:val="00BB1D1D"/>
    <w:rsid w:val="00BB74C1"/>
    <w:rsid w:val="00BC2C71"/>
    <w:rsid w:val="00BD2BE0"/>
    <w:rsid w:val="00BE36B4"/>
    <w:rsid w:val="00BE4A11"/>
    <w:rsid w:val="00BF3427"/>
    <w:rsid w:val="00BF61E2"/>
    <w:rsid w:val="00C01E72"/>
    <w:rsid w:val="00C04284"/>
    <w:rsid w:val="00C205F7"/>
    <w:rsid w:val="00C21C7B"/>
    <w:rsid w:val="00C317A4"/>
    <w:rsid w:val="00C34098"/>
    <w:rsid w:val="00C356C0"/>
    <w:rsid w:val="00C44C7C"/>
    <w:rsid w:val="00C52D02"/>
    <w:rsid w:val="00C5503F"/>
    <w:rsid w:val="00C6136B"/>
    <w:rsid w:val="00C63AEC"/>
    <w:rsid w:val="00C65EF1"/>
    <w:rsid w:val="00C7375E"/>
    <w:rsid w:val="00C90EF3"/>
    <w:rsid w:val="00C91F3D"/>
    <w:rsid w:val="00C9A874"/>
    <w:rsid w:val="00CA3F39"/>
    <w:rsid w:val="00CB1AEC"/>
    <w:rsid w:val="00CB39F9"/>
    <w:rsid w:val="00CC4944"/>
    <w:rsid w:val="00CD3E36"/>
    <w:rsid w:val="00CD424B"/>
    <w:rsid w:val="00CF32A5"/>
    <w:rsid w:val="00CF61E9"/>
    <w:rsid w:val="00D11FAA"/>
    <w:rsid w:val="00D207D7"/>
    <w:rsid w:val="00D23342"/>
    <w:rsid w:val="00D2671F"/>
    <w:rsid w:val="00D32574"/>
    <w:rsid w:val="00D516FC"/>
    <w:rsid w:val="00D556CB"/>
    <w:rsid w:val="00D56706"/>
    <w:rsid w:val="00D6209B"/>
    <w:rsid w:val="00D62AE4"/>
    <w:rsid w:val="00D63C9C"/>
    <w:rsid w:val="00D679DA"/>
    <w:rsid w:val="00D70AA4"/>
    <w:rsid w:val="00D759DE"/>
    <w:rsid w:val="00D75E8B"/>
    <w:rsid w:val="00D778FC"/>
    <w:rsid w:val="00D77C76"/>
    <w:rsid w:val="00D804DC"/>
    <w:rsid w:val="00D81347"/>
    <w:rsid w:val="00D85BCA"/>
    <w:rsid w:val="00D90764"/>
    <w:rsid w:val="00DA4C5F"/>
    <w:rsid w:val="00DB1E0C"/>
    <w:rsid w:val="00DD38A3"/>
    <w:rsid w:val="00DE78BB"/>
    <w:rsid w:val="00DF0A56"/>
    <w:rsid w:val="00E02A0D"/>
    <w:rsid w:val="00E037CC"/>
    <w:rsid w:val="00E45A5C"/>
    <w:rsid w:val="00E71206"/>
    <w:rsid w:val="00E86135"/>
    <w:rsid w:val="00E87825"/>
    <w:rsid w:val="00E92828"/>
    <w:rsid w:val="00E95034"/>
    <w:rsid w:val="00E9536C"/>
    <w:rsid w:val="00EA08A5"/>
    <w:rsid w:val="00EA3C73"/>
    <w:rsid w:val="00EB50DD"/>
    <w:rsid w:val="00EB5E2F"/>
    <w:rsid w:val="00EC208B"/>
    <w:rsid w:val="00EC7B7F"/>
    <w:rsid w:val="00ED5F33"/>
    <w:rsid w:val="00EF1203"/>
    <w:rsid w:val="00EF4887"/>
    <w:rsid w:val="00F00981"/>
    <w:rsid w:val="00F24A62"/>
    <w:rsid w:val="00F26F51"/>
    <w:rsid w:val="00F305C0"/>
    <w:rsid w:val="00F331FF"/>
    <w:rsid w:val="00F434A9"/>
    <w:rsid w:val="00F52612"/>
    <w:rsid w:val="00F605A6"/>
    <w:rsid w:val="00F61D82"/>
    <w:rsid w:val="00F823E7"/>
    <w:rsid w:val="00F95B86"/>
    <w:rsid w:val="00F97A1E"/>
    <w:rsid w:val="00F97B4D"/>
    <w:rsid w:val="00FB373F"/>
    <w:rsid w:val="00FB61DF"/>
    <w:rsid w:val="00FB72C5"/>
    <w:rsid w:val="00FC5636"/>
    <w:rsid w:val="00FC7708"/>
    <w:rsid w:val="00FD641C"/>
    <w:rsid w:val="00FE1624"/>
    <w:rsid w:val="0160EF53"/>
    <w:rsid w:val="01F485F0"/>
    <w:rsid w:val="0218145F"/>
    <w:rsid w:val="0296C0BA"/>
    <w:rsid w:val="032DB7AB"/>
    <w:rsid w:val="035AE30F"/>
    <w:rsid w:val="03B6B45D"/>
    <w:rsid w:val="03C3FDCE"/>
    <w:rsid w:val="03D9F15F"/>
    <w:rsid w:val="04298BD0"/>
    <w:rsid w:val="043912CB"/>
    <w:rsid w:val="045036DA"/>
    <w:rsid w:val="04A49F41"/>
    <w:rsid w:val="04C0082A"/>
    <w:rsid w:val="052CA4CD"/>
    <w:rsid w:val="05C2B670"/>
    <w:rsid w:val="0632E0D3"/>
    <w:rsid w:val="06A3AA79"/>
    <w:rsid w:val="06BE48DB"/>
    <w:rsid w:val="0759C74C"/>
    <w:rsid w:val="07C08B62"/>
    <w:rsid w:val="07CD70DE"/>
    <w:rsid w:val="081E93A7"/>
    <w:rsid w:val="08392CA4"/>
    <w:rsid w:val="086EF263"/>
    <w:rsid w:val="088AA19E"/>
    <w:rsid w:val="088AB8D4"/>
    <w:rsid w:val="089110D0"/>
    <w:rsid w:val="089BB034"/>
    <w:rsid w:val="089FB613"/>
    <w:rsid w:val="095443BB"/>
    <w:rsid w:val="09632EE5"/>
    <w:rsid w:val="096B5179"/>
    <w:rsid w:val="09878E76"/>
    <w:rsid w:val="099BF064"/>
    <w:rsid w:val="0A017D4C"/>
    <w:rsid w:val="0A24923D"/>
    <w:rsid w:val="0A7DDB8B"/>
    <w:rsid w:val="0ABEBFF5"/>
    <w:rsid w:val="0AE324C7"/>
    <w:rsid w:val="0AF7C263"/>
    <w:rsid w:val="0B1F0425"/>
    <w:rsid w:val="0B3C2DB4"/>
    <w:rsid w:val="0B603095"/>
    <w:rsid w:val="0B99BEB3"/>
    <w:rsid w:val="0BBBFC77"/>
    <w:rsid w:val="0BE337F6"/>
    <w:rsid w:val="0C246F59"/>
    <w:rsid w:val="0C281040"/>
    <w:rsid w:val="0C4962BD"/>
    <w:rsid w:val="0C65D1EE"/>
    <w:rsid w:val="0C6D5608"/>
    <w:rsid w:val="0C7B84C7"/>
    <w:rsid w:val="0CAAA986"/>
    <w:rsid w:val="0CAB6DD9"/>
    <w:rsid w:val="0CB26994"/>
    <w:rsid w:val="0CB9D8DC"/>
    <w:rsid w:val="0CC0F8DB"/>
    <w:rsid w:val="0CEBD089"/>
    <w:rsid w:val="0D0DCF20"/>
    <w:rsid w:val="0D0E24A4"/>
    <w:rsid w:val="0D1866AB"/>
    <w:rsid w:val="0D9E8453"/>
    <w:rsid w:val="0DA7547D"/>
    <w:rsid w:val="0DB8EF18"/>
    <w:rsid w:val="0DDDDE6F"/>
    <w:rsid w:val="0DEE937E"/>
    <w:rsid w:val="0E25ACA1"/>
    <w:rsid w:val="0E485218"/>
    <w:rsid w:val="0E7124E8"/>
    <w:rsid w:val="0E75D4E5"/>
    <w:rsid w:val="0E7B97D0"/>
    <w:rsid w:val="0E9EFAE9"/>
    <w:rsid w:val="0EAABBCE"/>
    <w:rsid w:val="0EF3106D"/>
    <w:rsid w:val="0F1637BA"/>
    <w:rsid w:val="0F172D87"/>
    <w:rsid w:val="103899A6"/>
    <w:rsid w:val="103CDBFC"/>
    <w:rsid w:val="1093BE59"/>
    <w:rsid w:val="10A816E6"/>
    <w:rsid w:val="10E2ADF0"/>
    <w:rsid w:val="10F2060D"/>
    <w:rsid w:val="11288561"/>
    <w:rsid w:val="11696916"/>
    <w:rsid w:val="11D5C2FC"/>
    <w:rsid w:val="11EE68D1"/>
    <w:rsid w:val="11EF047A"/>
    <w:rsid w:val="120C8078"/>
    <w:rsid w:val="127D3FA7"/>
    <w:rsid w:val="1290D85C"/>
    <w:rsid w:val="129169AB"/>
    <w:rsid w:val="12BA1257"/>
    <w:rsid w:val="132F8BBC"/>
    <w:rsid w:val="1392CE0E"/>
    <w:rsid w:val="13B7244E"/>
    <w:rsid w:val="145828E3"/>
    <w:rsid w:val="14696984"/>
    <w:rsid w:val="14A61F32"/>
    <w:rsid w:val="151B5F6A"/>
    <w:rsid w:val="1626020E"/>
    <w:rsid w:val="164F0EAE"/>
    <w:rsid w:val="1653EAB0"/>
    <w:rsid w:val="16712B44"/>
    <w:rsid w:val="1683BD94"/>
    <w:rsid w:val="168CD208"/>
    <w:rsid w:val="16C648FC"/>
    <w:rsid w:val="16E4912F"/>
    <w:rsid w:val="17207DAE"/>
    <w:rsid w:val="172272F4"/>
    <w:rsid w:val="173D16DC"/>
    <w:rsid w:val="17B7AD9A"/>
    <w:rsid w:val="17BB929D"/>
    <w:rsid w:val="17FCD873"/>
    <w:rsid w:val="18795E5E"/>
    <w:rsid w:val="187E8972"/>
    <w:rsid w:val="18899C66"/>
    <w:rsid w:val="18C05F0E"/>
    <w:rsid w:val="18E9D58F"/>
    <w:rsid w:val="191396E1"/>
    <w:rsid w:val="19574D1A"/>
    <w:rsid w:val="19BA0EB8"/>
    <w:rsid w:val="19D389DC"/>
    <w:rsid w:val="19DEDF8E"/>
    <w:rsid w:val="1A07BC22"/>
    <w:rsid w:val="1A141B75"/>
    <w:rsid w:val="1A53B9C3"/>
    <w:rsid w:val="1A709E3C"/>
    <w:rsid w:val="1AB390C5"/>
    <w:rsid w:val="1AEE506F"/>
    <w:rsid w:val="1B4FCCAC"/>
    <w:rsid w:val="1B9108B8"/>
    <w:rsid w:val="1B955109"/>
    <w:rsid w:val="1BE64412"/>
    <w:rsid w:val="1C3CD33B"/>
    <w:rsid w:val="1C4DF114"/>
    <w:rsid w:val="1C6C4B5B"/>
    <w:rsid w:val="1C84BEF9"/>
    <w:rsid w:val="1C975ED3"/>
    <w:rsid w:val="1CB810D6"/>
    <w:rsid w:val="1CC920AA"/>
    <w:rsid w:val="1CDFAA95"/>
    <w:rsid w:val="1D10EE3C"/>
    <w:rsid w:val="1D13365F"/>
    <w:rsid w:val="1D225815"/>
    <w:rsid w:val="1DE128EF"/>
    <w:rsid w:val="1DEE9394"/>
    <w:rsid w:val="1E29D9FE"/>
    <w:rsid w:val="1E5224E3"/>
    <w:rsid w:val="1E9EAAF4"/>
    <w:rsid w:val="1EC19B55"/>
    <w:rsid w:val="1F3D332E"/>
    <w:rsid w:val="1F412A4A"/>
    <w:rsid w:val="1F658BFE"/>
    <w:rsid w:val="1F78029B"/>
    <w:rsid w:val="1F9AEA17"/>
    <w:rsid w:val="1FCDCB58"/>
    <w:rsid w:val="1FFF28E0"/>
    <w:rsid w:val="202EEAAA"/>
    <w:rsid w:val="202FD77D"/>
    <w:rsid w:val="20442441"/>
    <w:rsid w:val="207E9A03"/>
    <w:rsid w:val="20B7792B"/>
    <w:rsid w:val="20BDF125"/>
    <w:rsid w:val="20E367C3"/>
    <w:rsid w:val="20F01425"/>
    <w:rsid w:val="21010D1F"/>
    <w:rsid w:val="2180D32A"/>
    <w:rsid w:val="21D1023B"/>
    <w:rsid w:val="21D9C701"/>
    <w:rsid w:val="21EF32D4"/>
    <w:rsid w:val="226B9099"/>
    <w:rsid w:val="22F45752"/>
    <w:rsid w:val="23173AF0"/>
    <w:rsid w:val="2350B924"/>
    <w:rsid w:val="23892544"/>
    <w:rsid w:val="24430074"/>
    <w:rsid w:val="246FD121"/>
    <w:rsid w:val="2498AD19"/>
    <w:rsid w:val="24F76D78"/>
    <w:rsid w:val="2527FC99"/>
    <w:rsid w:val="2553BAE9"/>
    <w:rsid w:val="255C46E8"/>
    <w:rsid w:val="257C5171"/>
    <w:rsid w:val="25BE1769"/>
    <w:rsid w:val="25DB6504"/>
    <w:rsid w:val="25DBF752"/>
    <w:rsid w:val="25E6C00E"/>
    <w:rsid w:val="261E6ED9"/>
    <w:rsid w:val="26303B30"/>
    <w:rsid w:val="26574FB1"/>
    <w:rsid w:val="265DB4D9"/>
    <w:rsid w:val="266441B5"/>
    <w:rsid w:val="2668516A"/>
    <w:rsid w:val="26761864"/>
    <w:rsid w:val="26BCD7EF"/>
    <w:rsid w:val="26D00F46"/>
    <w:rsid w:val="27DC475A"/>
    <w:rsid w:val="288DC372"/>
    <w:rsid w:val="28909FF5"/>
    <w:rsid w:val="28C313D1"/>
    <w:rsid w:val="28C95BAB"/>
    <w:rsid w:val="294C6E5D"/>
    <w:rsid w:val="29A43E69"/>
    <w:rsid w:val="2A675B19"/>
    <w:rsid w:val="2AA30D0F"/>
    <w:rsid w:val="2B1A765B"/>
    <w:rsid w:val="2B683BF6"/>
    <w:rsid w:val="2C0400C6"/>
    <w:rsid w:val="2C47F8BE"/>
    <w:rsid w:val="2CC7B3F5"/>
    <w:rsid w:val="2CFD9929"/>
    <w:rsid w:val="2D043F8D"/>
    <w:rsid w:val="2D08382A"/>
    <w:rsid w:val="2D782467"/>
    <w:rsid w:val="2DB70638"/>
    <w:rsid w:val="2DE629D3"/>
    <w:rsid w:val="2E3A047D"/>
    <w:rsid w:val="2E7022F9"/>
    <w:rsid w:val="2EC45DEB"/>
    <w:rsid w:val="2EEC2DBC"/>
    <w:rsid w:val="2F019607"/>
    <w:rsid w:val="2F0CBE8C"/>
    <w:rsid w:val="2FA90D83"/>
    <w:rsid w:val="30069757"/>
    <w:rsid w:val="304B98F3"/>
    <w:rsid w:val="305C5261"/>
    <w:rsid w:val="30C9E2D4"/>
    <w:rsid w:val="30DBCB46"/>
    <w:rsid w:val="318E5172"/>
    <w:rsid w:val="32035E23"/>
    <w:rsid w:val="32501C18"/>
    <w:rsid w:val="327740E2"/>
    <w:rsid w:val="32877AA1"/>
    <w:rsid w:val="32A1A913"/>
    <w:rsid w:val="32F96F10"/>
    <w:rsid w:val="33337413"/>
    <w:rsid w:val="3354202B"/>
    <w:rsid w:val="336446A5"/>
    <w:rsid w:val="33E75031"/>
    <w:rsid w:val="3410C945"/>
    <w:rsid w:val="342E0CE7"/>
    <w:rsid w:val="34360AED"/>
    <w:rsid w:val="344675D5"/>
    <w:rsid w:val="34FD3E1B"/>
    <w:rsid w:val="3525A4A1"/>
    <w:rsid w:val="354FEA59"/>
    <w:rsid w:val="35BAACE2"/>
    <w:rsid w:val="36082686"/>
    <w:rsid w:val="361940A8"/>
    <w:rsid w:val="362FF5CE"/>
    <w:rsid w:val="3637C18B"/>
    <w:rsid w:val="36E86BEA"/>
    <w:rsid w:val="37962020"/>
    <w:rsid w:val="37A426A4"/>
    <w:rsid w:val="38190564"/>
    <w:rsid w:val="384E8BA9"/>
    <w:rsid w:val="38550AEC"/>
    <w:rsid w:val="38732FD4"/>
    <w:rsid w:val="3894DA50"/>
    <w:rsid w:val="38CA3CAB"/>
    <w:rsid w:val="38CC98EC"/>
    <w:rsid w:val="38DBD9FD"/>
    <w:rsid w:val="38E6A4EA"/>
    <w:rsid w:val="39019F6D"/>
    <w:rsid w:val="395E433A"/>
    <w:rsid w:val="3976261B"/>
    <w:rsid w:val="397877A0"/>
    <w:rsid w:val="39D4B128"/>
    <w:rsid w:val="39F71C8F"/>
    <w:rsid w:val="3A6CB736"/>
    <w:rsid w:val="3AB62C6A"/>
    <w:rsid w:val="3AD28945"/>
    <w:rsid w:val="3B041849"/>
    <w:rsid w:val="3B09272F"/>
    <w:rsid w:val="3B2E48C8"/>
    <w:rsid w:val="3B6A691F"/>
    <w:rsid w:val="3B7150C9"/>
    <w:rsid w:val="3B8683FB"/>
    <w:rsid w:val="3BA3C4F1"/>
    <w:rsid w:val="3BC917F3"/>
    <w:rsid w:val="3BFC8C98"/>
    <w:rsid w:val="3C2CBB34"/>
    <w:rsid w:val="3C6773BF"/>
    <w:rsid w:val="3C7C1A75"/>
    <w:rsid w:val="3C943D33"/>
    <w:rsid w:val="3CD82F0C"/>
    <w:rsid w:val="3D3DE753"/>
    <w:rsid w:val="3D8D406F"/>
    <w:rsid w:val="3DEB0E45"/>
    <w:rsid w:val="3E3BA665"/>
    <w:rsid w:val="3E4C3AFA"/>
    <w:rsid w:val="3E58AB94"/>
    <w:rsid w:val="3E687F49"/>
    <w:rsid w:val="3EB1598A"/>
    <w:rsid w:val="3EB2DB91"/>
    <w:rsid w:val="3EB84428"/>
    <w:rsid w:val="3FA36477"/>
    <w:rsid w:val="3FAC03EA"/>
    <w:rsid w:val="4024D75E"/>
    <w:rsid w:val="4027BF81"/>
    <w:rsid w:val="40365856"/>
    <w:rsid w:val="40847A7B"/>
    <w:rsid w:val="40A25198"/>
    <w:rsid w:val="40FB5F90"/>
    <w:rsid w:val="4113C67E"/>
    <w:rsid w:val="4139AD5D"/>
    <w:rsid w:val="415689AD"/>
    <w:rsid w:val="41ACC97E"/>
    <w:rsid w:val="41E364EB"/>
    <w:rsid w:val="41EDD53A"/>
    <w:rsid w:val="423047E4"/>
    <w:rsid w:val="424BAFCC"/>
    <w:rsid w:val="4279D103"/>
    <w:rsid w:val="42857C94"/>
    <w:rsid w:val="42FEF0A5"/>
    <w:rsid w:val="4367624A"/>
    <w:rsid w:val="436C9B92"/>
    <w:rsid w:val="440AFB48"/>
    <w:rsid w:val="441B45FF"/>
    <w:rsid w:val="4441B3E9"/>
    <w:rsid w:val="44613408"/>
    <w:rsid w:val="44A4A2FE"/>
    <w:rsid w:val="44ABE703"/>
    <w:rsid w:val="44E17DBB"/>
    <w:rsid w:val="44F6047B"/>
    <w:rsid w:val="44FC756F"/>
    <w:rsid w:val="4565620C"/>
    <w:rsid w:val="46102BF6"/>
    <w:rsid w:val="464AE231"/>
    <w:rsid w:val="464F9689"/>
    <w:rsid w:val="4656E60F"/>
    <w:rsid w:val="46857F84"/>
    <w:rsid w:val="469865A6"/>
    <w:rsid w:val="46BE0472"/>
    <w:rsid w:val="46F43BC5"/>
    <w:rsid w:val="4713ADFA"/>
    <w:rsid w:val="47215F7D"/>
    <w:rsid w:val="4721A3E3"/>
    <w:rsid w:val="474DF6B4"/>
    <w:rsid w:val="478C2E44"/>
    <w:rsid w:val="47DD14DE"/>
    <w:rsid w:val="48388D05"/>
    <w:rsid w:val="483A03E6"/>
    <w:rsid w:val="48867EEB"/>
    <w:rsid w:val="48E41615"/>
    <w:rsid w:val="496D16E9"/>
    <w:rsid w:val="4992D8ED"/>
    <w:rsid w:val="4A35A22E"/>
    <w:rsid w:val="4A428175"/>
    <w:rsid w:val="4AAD06A4"/>
    <w:rsid w:val="4AB6A1E6"/>
    <w:rsid w:val="4AC10993"/>
    <w:rsid w:val="4AC7E11A"/>
    <w:rsid w:val="4ACD6996"/>
    <w:rsid w:val="4ACDB61B"/>
    <w:rsid w:val="4AE3CC87"/>
    <w:rsid w:val="4B18A490"/>
    <w:rsid w:val="4B287405"/>
    <w:rsid w:val="4B74224B"/>
    <w:rsid w:val="4B854EB2"/>
    <w:rsid w:val="4B8AF9A1"/>
    <w:rsid w:val="4B965B14"/>
    <w:rsid w:val="4BA2AA23"/>
    <w:rsid w:val="4BA793A6"/>
    <w:rsid w:val="4BE73BA3"/>
    <w:rsid w:val="4C285DC3"/>
    <w:rsid w:val="4C290E52"/>
    <w:rsid w:val="4C4A8AE3"/>
    <w:rsid w:val="4C646F9C"/>
    <w:rsid w:val="4CBA6029"/>
    <w:rsid w:val="4CF97756"/>
    <w:rsid w:val="4D36E2FC"/>
    <w:rsid w:val="4D3A3D26"/>
    <w:rsid w:val="4D47ECF1"/>
    <w:rsid w:val="4D4BE95B"/>
    <w:rsid w:val="4DABB36A"/>
    <w:rsid w:val="4DF37BE9"/>
    <w:rsid w:val="4E123C90"/>
    <w:rsid w:val="4E38F32A"/>
    <w:rsid w:val="4E3D1929"/>
    <w:rsid w:val="4EA85EFB"/>
    <w:rsid w:val="4EB502F6"/>
    <w:rsid w:val="4EBE4006"/>
    <w:rsid w:val="4EECB01E"/>
    <w:rsid w:val="4EEFC490"/>
    <w:rsid w:val="4F0F95B2"/>
    <w:rsid w:val="4F51A05D"/>
    <w:rsid w:val="4F61FF58"/>
    <w:rsid w:val="4FA74ADE"/>
    <w:rsid w:val="4FBACC80"/>
    <w:rsid w:val="50599B42"/>
    <w:rsid w:val="5060F412"/>
    <w:rsid w:val="50EAF5CC"/>
    <w:rsid w:val="5100DF41"/>
    <w:rsid w:val="5114D906"/>
    <w:rsid w:val="51403064"/>
    <w:rsid w:val="5148DB12"/>
    <w:rsid w:val="516C38DE"/>
    <w:rsid w:val="518ADE42"/>
    <w:rsid w:val="519B5F21"/>
    <w:rsid w:val="5247CB10"/>
    <w:rsid w:val="527C1815"/>
    <w:rsid w:val="52CCEEFC"/>
    <w:rsid w:val="52F6F465"/>
    <w:rsid w:val="530B42CB"/>
    <w:rsid w:val="531CE20B"/>
    <w:rsid w:val="533058F9"/>
    <w:rsid w:val="53313D08"/>
    <w:rsid w:val="537B0A2D"/>
    <w:rsid w:val="5399A698"/>
    <w:rsid w:val="53B649FD"/>
    <w:rsid w:val="547D8CE6"/>
    <w:rsid w:val="5484EAC6"/>
    <w:rsid w:val="54973762"/>
    <w:rsid w:val="5498A994"/>
    <w:rsid w:val="54D72C43"/>
    <w:rsid w:val="54F03596"/>
    <w:rsid w:val="5604CE20"/>
    <w:rsid w:val="5606EE71"/>
    <w:rsid w:val="5616CB7D"/>
    <w:rsid w:val="568608E8"/>
    <w:rsid w:val="57510B26"/>
    <w:rsid w:val="576C85DF"/>
    <w:rsid w:val="57CA0BB7"/>
    <w:rsid w:val="57E6B1C4"/>
    <w:rsid w:val="580095F5"/>
    <w:rsid w:val="582B88FB"/>
    <w:rsid w:val="587B0FA3"/>
    <w:rsid w:val="58E6227B"/>
    <w:rsid w:val="58FF6F92"/>
    <w:rsid w:val="5919C4BC"/>
    <w:rsid w:val="597D10E5"/>
    <w:rsid w:val="59A4DC77"/>
    <w:rsid w:val="59D06BF7"/>
    <w:rsid w:val="5A4AD040"/>
    <w:rsid w:val="5A7F1A7A"/>
    <w:rsid w:val="5AA9AA35"/>
    <w:rsid w:val="5C07D1EB"/>
    <w:rsid w:val="5C5019AE"/>
    <w:rsid w:val="5C570A8A"/>
    <w:rsid w:val="5C6B1237"/>
    <w:rsid w:val="5CB44A0C"/>
    <w:rsid w:val="5D238264"/>
    <w:rsid w:val="5D5208A7"/>
    <w:rsid w:val="5D5FD4DB"/>
    <w:rsid w:val="5D750006"/>
    <w:rsid w:val="5D83B3DB"/>
    <w:rsid w:val="5DCFBFA4"/>
    <w:rsid w:val="5DFAB5D3"/>
    <w:rsid w:val="5DFDB38E"/>
    <w:rsid w:val="5E0A53E8"/>
    <w:rsid w:val="5E208345"/>
    <w:rsid w:val="5E49B4D4"/>
    <w:rsid w:val="5E7B3892"/>
    <w:rsid w:val="5E7B73AD"/>
    <w:rsid w:val="5E8F2A5B"/>
    <w:rsid w:val="5EC5E6AB"/>
    <w:rsid w:val="5EC89D13"/>
    <w:rsid w:val="5EE0E5A7"/>
    <w:rsid w:val="5EE40F1A"/>
    <w:rsid w:val="5EE97CF5"/>
    <w:rsid w:val="5EF14AA9"/>
    <w:rsid w:val="5F1CDAE4"/>
    <w:rsid w:val="5F41B301"/>
    <w:rsid w:val="5FA011C6"/>
    <w:rsid w:val="5FCF87EA"/>
    <w:rsid w:val="5FFB6F29"/>
    <w:rsid w:val="60763389"/>
    <w:rsid w:val="609684BE"/>
    <w:rsid w:val="60A6B287"/>
    <w:rsid w:val="610EC972"/>
    <w:rsid w:val="612C3F56"/>
    <w:rsid w:val="618DCCAD"/>
    <w:rsid w:val="619A5506"/>
    <w:rsid w:val="61C39CF0"/>
    <w:rsid w:val="6271618D"/>
    <w:rsid w:val="6274F7BD"/>
    <w:rsid w:val="62DFF394"/>
    <w:rsid w:val="631FA84F"/>
    <w:rsid w:val="63862C24"/>
    <w:rsid w:val="63A5A366"/>
    <w:rsid w:val="63B7A466"/>
    <w:rsid w:val="63BD0719"/>
    <w:rsid w:val="63FB5361"/>
    <w:rsid w:val="64448A08"/>
    <w:rsid w:val="64725736"/>
    <w:rsid w:val="6472E9DB"/>
    <w:rsid w:val="6486F69E"/>
    <w:rsid w:val="64921BC6"/>
    <w:rsid w:val="64AD4253"/>
    <w:rsid w:val="64AFF610"/>
    <w:rsid w:val="6559BCF2"/>
    <w:rsid w:val="65B1DFCC"/>
    <w:rsid w:val="65E7F3D2"/>
    <w:rsid w:val="65FA64FC"/>
    <w:rsid w:val="66187808"/>
    <w:rsid w:val="6644E70E"/>
    <w:rsid w:val="6648202D"/>
    <w:rsid w:val="664E6F15"/>
    <w:rsid w:val="6656726F"/>
    <w:rsid w:val="66730475"/>
    <w:rsid w:val="66950739"/>
    <w:rsid w:val="66B10326"/>
    <w:rsid w:val="67C8576B"/>
    <w:rsid w:val="67E1E5E2"/>
    <w:rsid w:val="67E95ED1"/>
    <w:rsid w:val="6805788D"/>
    <w:rsid w:val="6850F43E"/>
    <w:rsid w:val="68511A65"/>
    <w:rsid w:val="68686E2C"/>
    <w:rsid w:val="68725F9C"/>
    <w:rsid w:val="68949A6B"/>
    <w:rsid w:val="68B6CC45"/>
    <w:rsid w:val="6930FEF7"/>
    <w:rsid w:val="6940BFCD"/>
    <w:rsid w:val="69872DC0"/>
    <w:rsid w:val="69D19A80"/>
    <w:rsid w:val="6A1F00FD"/>
    <w:rsid w:val="6A3EC364"/>
    <w:rsid w:val="6A6D9909"/>
    <w:rsid w:val="6A8E1A35"/>
    <w:rsid w:val="6ACCAE6D"/>
    <w:rsid w:val="6AE81694"/>
    <w:rsid w:val="6AF6606E"/>
    <w:rsid w:val="6B16D141"/>
    <w:rsid w:val="6B6BEBA4"/>
    <w:rsid w:val="6B9CA6B4"/>
    <w:rsid w:val="6BBDC5DE"/>
    <w:rsid w:val="6BD47C29"/>
    <w:rsid w:val="6BE4C35A"/>
    <w:rsid w:val="6BE89FAE"/>
    <w:rsid w:val="6C4F50D9"/>
    <w:rsid w:val="6C63760D"/>
    <w:rsid w:val="6C7B9845"/>
    <w:rsid w:val="6CBB165D"/>
    <w:rsid w:val="6CBE255B"/>
    <w:rsid w:val="6D36CD16"/>
    <w:rsid w:val="6D7DEE86"/>
    <w:rsid w:val="6D9B1655"/>
    <w:rsid w:val="6E10C622"/>
    <w:rsid w:val="6E37664E"/>
    <w:rsid w:val="6E5F6AF5"/>
    <w:rsid w:val="6E7D92C2"/>
    <w:rsid w:val="6E867210"/>
    <w:rsid w:val="6E893777"/>
    <w:rsid w:val="6E9113B4"/>
    <w:rsid w:val="6EACC8AB"/>
    <w:rsid w:val="6F12836A"/>
    <w:rsid w:val="6F22907A"/>
    <w:rsid w:val="6F28D8EB"/>
    <w:rsid w:val="6F588646"/>
    <w:rsid w:val="6F5B12A5"/>
    <w:rsid w:val="6F700F2D"/>
    <w:rsid w:val="6F7F9417"/>
    <w:rsid w:val="6F9FEFE2"/>
    <w:rsid w:val="6FD242E7"/>
    <w:rsid w:val="6FD53E29"/>
    <w:rsid w:val="6FF69D79"/>
    <w:rsid w:val="7015CBA2"/>
    <w:rsid w:val="70889E1A"/>
    <w:rsid w:val="70C0452D"/>
    <w:rsid w:val="710B9F33"/>
    <w:rsid w:val="71104C62"/>
    <w:rsid w:val="71B091AB"/>
    <w:rsid w:val="7253485D"/>
    <w:rsid w:val="72D5C51C"/>
    <w:rsid w:val="72D5FCA1"/>
    <w:rsid w:val="72ED82A1"/>
    <w:rsid w:val="72F95603"/>
    <w:rsid w:val="735D9A2E"/>
    <w:rsid w:val="73756D31"/>
    <w:rsid w:val="739C5D43"/>
    <w:rsid w:val="739C972A"/>
    <w:rsid w:val="73A487A0"/>
    <w:rsid w:val="73EA7C31"/>
    <w:rsid w:val="740166EB"/>
    <w:rsid w:val="743CE790"/>
    <w:rsid w:val="74AD5DFA"/>
    <w:rsid w:val="74BB652B"/>
    <w:rsid w:val="74EB8BF6"/>
    <w:rsid w:val="751A6B5C"/>
    <w:rsid w:val="752020DB"/>
    <w:rsid w:val="75543ADA"/>
    <w:rsid w:val="75884492"/>
    <w:rsid w:val="75AFFC91"/>
    <w:rsid w:val="75EF30E2"/>
    <w:rsid w:val="75FD6C6C"/>
    <w:rsid w:val="7604FA5E"/>
    <w:rsid w:val="762DBEA6"/>
    <w:rsid w:val="76AD8223"/>
    <w:rsid w:val="76CFCEF7"/>
    <w:rsid w:val="76F01705"/>
    <w:rsid w:val="7722A13A"/>
    <w:rsid w:val="773254C0"/>
    <w:rsid w:val="7733B2A7"/>
    <w:rsid w:val="77DD6EC2"/>
    <w:rsid w:val="783CEA12"/>
    <w:rsid w:val="786E428C"/>
    <w:rsid w:val="78BA052B"/>
    <w:rsid w:val="78BDF554"/>
    <w:rsid w:val="78E9E546"/>
    <w:rsid w:val="793AFF43"/>
    <w:rsid w:val="7962137F"/>
    <w:rsid w:val="7963FF55"/>
    <w:rsid w:val="799E84DF"/>
    <w:rsid w:val="79DAB22A"/>
    <w:rsid w:val="7A122D8A"/>
    <w:rsid w:val="7A64C7F6"/>
    <w:rsid w:val="7A6FE5FA"/>
    <w:rsid w:val="7AC49ABE"/>
    <w:rsid w:val="7AC8B469"/>
    <w:rsid w:val="7ACDB5A3"/>
    <w:rsid w:val="7B00E6E0"/>
    <w:rsid w:val="7B0F3263"/>
    <w:rsid w:val="7B1D5B63"/>
    <w:rsid w:val="7B5C09A3"/>
    <w:rsid w:val="7B8EAEDF"/>
    <w:rsid w:val="7BEEC1A2"/>
    <w:rsid w:val="7C137DD4"/>
    <w:rsid w:val="7C239CB9"/>
    <w:rsid w:val="7C2D201A"/>
    <w:rsid w:val="7C5A97C7"/>
    <w:rsid w:val="7C72EBA2"/>
    <w:rsid w:val="7C87646E"/>
    <w:rsid w:val="7CF6CBE9"/>
    <w:rsid w:val="7D0DD589"/>
    <w:rsid w:val="7D2ECEB3"/>
    <w:rsid w:val="7D5B8DFA"/>
    <w:rsid w:val="7D794C38"/>
    <w:rsid w:val="7D992417"/>
    <w:rsid w:val="7DE63B36"/>
    <w:rsid w:val="7DF58EEC"/>
    <w:rsid w:val="7E3126DC"/>
    <w:rsid w:val="7E4C3447"/>
    <w:rsid w:val="7E5B4245"/>
    <w:rsid w:val="7E7E94B6"/>
    <w:rsid w:val="7ECDAF41"/>
    <w:rsid w:val="7EEAAE2E"/>
    <w:rsid w:val="7F0AC64E"/>
    <w:rsid w:val="7F15E43B"/>
    <w:rsid w:val="7F17B69A"/>
    <w:rsid w:val="7FA79E3A"/>
    <w:rsid w:val="7FDFC3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21BB"/>
  <w15:chartTrackingRefBased/>
  <w15:docId w15:val="{B73FF900-3910-446D-988C-D1D072A0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8D1"/>
    <w:rPr>
      <w:rFonts w:ascii="Arial" w:hAnsi="Arial"/>
      <w:sz w:val="24"/>
    </w:rPr>
  </w:style>
  <w:style w:type="paragraph" w:styleId="Heading1">
    <w:name w:val="heading 1"/>
    <w:basedOn w:val="Normal"/>
    <w:next w:val="Normal"/>
    <w:link w:val="Heading1Char"/>
    <w:autoRedefine/>
    <w:uiPriority w:val="9"/>
    <w:qFormat/>
    <w:rsid w:val="00A93CB9"/>
    <w:pPr>
      <w:keepNext/>
      <w:keepLines/>
      <w:spacing w:before="360" w:after="80"/>
      <w:outlineLvl w:val="0"/>
    </w:pPr>
    <w:rPr>
      <w:rFonts w:eastAsiaTheme="majorEastAsia" w:cstheme="majorBidi"/>
      <w:color w:val="2F5496"/>
      <w:sz w:val="40"/>
      <w:szCs w:val="40"/>
    </w:rPr>
  </w:style>
  <w:style w:type="paragraph" w:styleId="Heading2">
    <w:name w:val="heading 2"/>
    <w:basedOn w:val="Normal"/>
    <w:next w:val="Normal"/>
    <w:link w:val="Heading2Char"/>
    <w:uiPriority w:val="9"/>
    <w:unhideWhenUsed/>
    <w:qFormat/>
    <w:rsid w:val="00A93CB9"/>
    <w:pPr>
      <w:keepNext/>
      <w:keepLines/>
      <w:spacing w:before="160" w:after="80"/>
      <w:outlineLvl w:val="1"/>
    </w:pPr>
    <w:rPr>
      <w:rFonts w:eastAsiaTheme="majorEastAsia" w:cstheme="majorBidi"/>
      <w:color w:val="2F5496"/>
      <w:sz w:val="32"/>
      <w:szCs w:val="32"/>
    </w:rPr>
  </w:style>
  <w:style w:type="paragraph" w:styleId="Heading3">
    <w:name w:val="heading 3"/>
    <w:basedOn w:val="Normal"/>
    <w:next w:val="Normal"/>
    <w:link w:val="Heading3Char"/>
    <w:uiPriority w:val="9"/>
    <w:unhideWhenUsed/>
    <w:qFormat/>
    <w:rsid w:val="00A93CB9"/>
    <w:pPr>
      <w:keepNext/>
      <w:keepLines/>
      <w:spacing w:before="160" w:after="80"/>
      <w:outlineLvl w:val="2"/>
    </w:pPr>
    <w:rPr>
      <w:rFonts w:eastAsiaTheme="majorEastAsia" w:cstheme="majorBidi"/>
      <w:color w:val="2F5496"/>
      <w:sz w:val="28"/>
      <w:szCs w:val="28"/>
    </w:rPr>
  </w:style>
  <w:style w:type="paragraph" w:styleId="Heading4">
    <w:name w:val="heading 4"/>
    <w:basedOn w:val="Normal"/>
    <w:next w:val="Normal"/>
    <w:link w:val="Heading4Char"/>
    <w:uiPriority w:val="9"/>
    <w:unhideWhenUsed/>
    <w:qFormat/>
    <w:rsid w:val="00A93CB9"/>
    <w:pPr>
      <w:keepNext/>
      <w:keepLines/>
      <w:spacing w:before="80" w:after="40"/>
      <w:outlineLvl w:val="3"/>
    </w:pPr>
    <w:rPr>
      <w:rFonts w:eastAsiaTheme="majorEastAsia" w:cstheme="majorBidi"/>
      <w:i/>
      <w:iCs/>
      <w:color w:val="2F5496"/>
    </w:rPr>
  </w:style>
  <w:style w:type="paragraph" w:styleId="Heading5">
    <w:name w:val="heading 5"/>
    <w:basedOn w:val="Normal"/>
    <w:next w:val="Normal"/>
    <w:link w:val="Heading5Char"/>
    <w:autoRedefine/>
    <w:uiPriority w:val="9"/>
    <w:unhideWhenUsed/>
    <w:qFormat/>
    <w:rsid w:val="00F52612"/>
    <w:pPr>
      <w:keepNext/>
      <w:keepLines/>
      <w:numPr>
        <w:numId w:val="14"/>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83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B9"/>
    <w:rPr>
      <w:rFonts w:ascii="Arial" w:eastAsiaTheme="majorEastAsia" w:hAnsi="Arial" w:cstheme="majorBidi"/>
      <w:color w:val="2F5496"/>
      <w:sz w:val="40"/>
      <w:szCs w:val="40"/>
    </w:rPr>
  </w:style>
  <w:style w:type="character" w:customStyle="1" w:styleId="Heading2Char">
    <w:name w:val="Heading 2 Char"/>
    <w:basedOn w:val="DefaultParagraphFont"/>
    <w:link w:val="Heading2"/>
    <w:uiPriority w:val="9"/>
    <w:rsid w:val="00A93CB9"/>
    <w:rPr>
      <w:rFonts w:ascii="Arial" w:eastAsiaTheme="majorEastAsia" w:hAnsi="Arial" w:cstheme="majorBidi"/>
      <w:color w:val="2F5496"/>
      <w:sz w:val="32"/>
      <w:szCs w:val="32"/>
    </w:rPr>
  </w:style>
  <w:style w:type="character" w:customStyle="1" w:styleId="Heading3Char">
    <w:name w:val="Heading 3 Char"/>
    <w:basedOn w:val="DefaultParagraphFont"/>
    <w:link w:val="Heading3"/>
    <w:uiPriority w:val="9"/>
    <w:rsid w:val="00A93CB9"/>
    <w:rPr>
      <w:rFonts w:ascii="Arial" w:eastAsiaTheme="majorEastAsia" w:hAnsi="Arial" w:cstheme="majorBidi"/>
      <w:color w:val="2F5496"/>
      <w:sz w:val="28"/>
      <w:szCs w:val="28"/>
    </w:rPr>
  </w:style>
  <w:style w:type="character" w:customStyle="1" w:styleId="Heading4Char">
    <w:name w:val="Heading 4 Char"/>
    <w:basedOn w:val="DefaultParagraphFont"/>
    <w:link w:val="Heading4"/>
    <w:uiPriority w:val="9"/>
    <w:rsid w:val="00A93CB9"/>
    <w:rPr>
      <w:rFonts w:ascii="Arial" w:eastAsiaTheme="majorEastAsia" w:hAnsi="Arial" w:cstheme="majorBidi"/>
      <w:i/>
      <w:iCs/>
      <w:color w:val="2F5496"/>
      <w:sz w:val="24"/>
    </w:rPr>
  </w:style>
  <w:style w:type="character" w:customStyle="1" w:styleId="Heading5Char">
    <w:name w:val="Heading 5 Char"/>
    <w:basedOn w:val="DefaultParagraphFont"/>
    <w:link w:val="Heading5"/>
    <w:uiPriority w:val="9"/>
    <w:rsid w:val="00F52612"/>
    <w:rPr>
      <w:rFonts w:ascii="Arial" w:eastAsiaTheme="majorEastAsia" w:hAnsi="Arial" w:cstheme="majorBidi"/>
      <w:sz w:val="24"/>
    </w:rPr>
  </w:style>
  <w:style w:type="character" w:customStyle="1" w:styleId="Heading6Char">
    <w:name w:val="Heading 6 Char"/>
    <w:basedOn w:val="DefaultParagraphFont"/>
    <w:link w:val="Heading6"/>
    <w:uiPriority w:val="9"/>
    <w:semiHidden/>
    <w:rsid w:val="00283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A93"/>
    <w:rPr>
      <w:rFonts w:eastAsiaTheme="majorEastAsia" w:cstheme="majorBidi"/>
      <w:color w:val="272727" w:themeColor="text1" w:themeTint="D8"/>
    </w:rPr>
  </w:style>
  <w:style w:type="paragraph" w:styleId="Title">
    <w:name w:val="Title"/>
    <w:basedOn w:val="Normal"/>
    <w:next w:val="Normal"/>
    <w:link w:val="TitleChar"/>
    <w:uiPriority w:val="10"/>
    <w:qFormat/>
    <w:rsid w:val="00283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A93"/>
    <w:pPr>
      <w:spacing w:before="160"/>
      <w:jc w:val="center"/>
    </w:pPr>
    <w:rPr>
      <w:i/>
      <w:iCs/>
      <w:color w:val="404040" w:themeColor="text1" w:themeTint="BF"/>
    </w:rPr>
  </w:style>
  <w:style w:type="character" w:customStyle="1" w:styleId="QuoteChar">
    <w:name w:val="Quote Char"/>
    <w:basedOn w:val="DefaultParagraphFont"/>
    <w:link w:val="Quote"/>
    <w:uiPriority w:val="29"/>
    <w:rsid w:val="00283A93"/>
    <w:rPr>
      <w:i/>
      <w:iCs/>
      <w:color w:val="404040" w:themeColor="text1" w:themeTint="BF"/>
    </w:rPr>
  </w:style>
  <w:style w:type="paragraph" w:styleId="ListParagraph">
    <w:name w:val="List Paragraph"/>
    <w:aliases w:val="table bullets,Bullet List,FooterText,List Paragraph1,numbered,Paragraphe de liste1,列出段落,列出段落1,Bulletr List Paragraph,List Paragraph2,List Paragraph21,Párrafo de lista1,Parágrafo da Lista1,リスト段落1,Listeafsnit1,Plan,L"/>
    <w:basedOn w:val="Normal"/>
    <w:link w:val="ListParagraphChar"/>
    <w:uiPriority w:val="34"/>
    <w:qFormat/>
    <w:rsid w:val="00283A93"/>
    <w:pPr>
      <w:ind w:left="720"/>
      <w:contextualSpacing/>
    </w:pPr>
  </w:style>
  <w:style w:type="character" w:styleId="IntenseEmphasis">
    <w:name w:val="Intense Emphasis"/>
    <w:basedOn w:val="DefaultParagraphFont"/>
    <w:uiPriority w:val="21"/>
    <w:qFormat/>
    <w:rsid w:val="00283A93"/>
    <w:rPr>
      <w:i/>
      <w:iCs/>
      <w:color w:val="0F4761" w:themeColor="accent1" w:themeShade="BF"/>
    </w:rPr>
  </w:style>
  <w:style w:type="paragraph" w:styleId="IntenseQuote">
    <w:name w:val="Intense Quote"/>
    <w:basedOn w:val="Normal"/>
    <w:next w:val="Normal"/>
    <w:link w:val="IntenseQuoteChar"/>
    <w:uiPriority w:val="30"/>
    <w:qFormat/>
    <w:rsid w:val="00283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A93"/>
    <w:rPr>
      <w:i/>
      <w:iCs/>
      <w:color w:val="0F4761" w:themeColor="accent1" w:themeShade="BF"/>
    </w:rPr>
  </w:style>
  <w:style w:type="character" w:styleId="IntenseReference">
    <w:name w:val="Intense Reference"/>
    <w:basedOn w:val="DefaultParagraphFont"/>
    <w:uiPriority w:val="32"/>
    <w:qFormat/>
    <w:rsid w:val="00283A93"/>
    <w:rPr>
      <w:b/>
      <w:bCs/>
      <w:smallCaps/>
      <w:color w:val="0F4761" w:themeColor="accent1" w:themeShade="BF"/>
      <w:spacing w:val="5"/>
    </w:rPr>
  </w:style>
  <w:style w:type="character" w:customStyle="1" w:styleId="ListParagraphChar">
    <w:name w:val="List Paragraph Char"/>
    <w:aliases w:val="table bullets Char,Bullet List Char,FooterText Char,List Paragraph1 Char,numbered Char,Paragraphe de liste1 Char,列出段落 Char,列出段落1 Char,Bulletr List Paragraph Char,List Paragraph2 Char,List Paragraph21 Char,Párrafo de lista1 Char"/>
    <w:basedOn w:val="DefaultParagraphFont"/>
    <w:link w:val="ListParagraph"/>
    <w:uiPriority w:val="34"/>
    <w:locked/>
    <w:rsid w:val="00365121"/>
  </w:style>
  <w:style w:type="character" w:styleId="Emphasis">
    <w:name w:val="Emphasis"/>
    <w:basedOn w:val="DefaultParagraphFont"/>
    <w:uiPriority w:val="20"/>
    <w:qFormat/>
    <w:rsid w:val="00651306"/>
    <w:rPr>
      <w:i/>
      <w:iCs/>
    </w:rPr>
  </w:style>
  <w:style w:type="character" w:styleId="Strong">
    <w:name w:val="Strong"/>
    <w:basedOn w:val="DefaultParagraphFont"/>
    <w:uiPriority w:val="22"/>
    <w:qFormat/>
    <w:rsid w:val="2350B924"/>
    <w:rPr>
      <w:b/>
      <w:bCs/>
    </w:rPr>
  </w:style>
  <w:style w:type="paragraph" w:styleId="NormalWeb">
    <w:name w:val="Normal (Web)"/>
    <w:basedOn w:val="Normal"/>
    <w:uiPriority w:val="99"/>
    <w:unhideWhenUsed/>
    <w:rsid w:val="00F605A6"/>
    <w:pPr>
      <w:spacing w:before="100" w:beforeAutospacing="1" w:after="100" w:afterAutospacing="1" w:line="240" w:lineRule="auto"/>
    </w:pPr>
    <w:rPr>
      <w:rFonts w:ascii="Times New Roman" w:eastAsia="Times New Roman" w:hAnsi="Times New Roman" w:cs="Times New Roman"/>
      <w:kern w:val="0"/>
      <w:szCs w:val="24"/>
      <w:lang w:eastAsia="en-CA"/>
      <w14:ligatures w14:val="none"/>
    </w:rPr>
  </w:style>
  <w:style w:type="paragraph" w:styleId="Revision">
    <w:name w:val="Revision"/>
    <w:hidden/>
    <w:uiPriority w:val="99"/>
    <w:semiHidden/>
    <w:rsid w:val="00642172"/>
    <w:pPr>
      <w:spacing w:after="0" w:line="240" w:lineRule="auto"/>
    </w:pPr>
  </w:style>
  <w:style w:type="character" w:styleId="Hyperlink">
    <w:name w:val="Hyperlink"/>
    <w:basedOn w:val="DefaultParagraphFont"/>
    <w:uiPriority w:val="99"/>
    <w:unhideWhenUsed/>
    <w:rsid w:val="0B1F0425"/>
    <w:rPr>
      <w:color w:val="467886"/>
      <w:u w:val="single"/>
    </w:rPr>
  </w:style>
  <w:style w:type="character" w:styleId="CommentReference">
    <w:name w:val="annotation reference"/>
    <w:basedOn w:val="DefaultParagraphFont"/>
    <w:uiPriority w:val="99"/>
    <w:semiHidden/>
    <w:unhideWhenUsed/>
    <w:rsid w:val="00404E19"/>
    <w:rPr>
      <w:sz w:val="16"/>
      <w:szCs w:val="16"/>
    </w:rPr>
  </w:style>
  <w:style w:type="paragraph" w:styleId="CommentText">
    <w:name w:val="annotation text"/>
    <w:basedOn w:val="Normal"/>
    <w:link w:val="CommentTextChar"/>
    <w:uiPriority w:val="99"/>
    <w:unhideWhenUsed/>
    <w:rsid w:val="00404E19"/>
    <w:pPr>
      <w:spacing w:line="240" w:lineRule="auto"/>
    </w:pPr>
    <w:rPr>
      <w:sz w:val="20"/>
      <w:szCs w:val="20"/>
    </w:rPr>
  </w:style>
  <w:style w:type="character" w:customStyle="1" w:styleId="CommentTextChar">
    <w:name w:val="Comment Text Char"/>
    <w:basedOn w:val="DefaultParagraphFont"/>
    <w:link w:val="CommentText"/>
    <w:uiPriority w:val="99"/>
    <w:rsid w:val="00404E19"/>
    <w:rPr>
      <w:sz w:val="20"/>
      <w:szCs w:val="20"/>
    </w:rPr>
  </w:style>
  <w:style w:type="paragraph" w:styleId="CommentSubject">
    <w:name w:val="annotation subject"/>
    <w:basedOn w:val="CommentText"/>
    <w:next w:val="CommentText"/>
    <w:link w:val="CommentSubjectChar"/>
    <w:uiPriority w:val="99"/>
    <w:semiHidden/>
    <w:unhideWhenUsed/>
    <w:rsid w:val="00404E19"/>
    <w:rPr>
      <w:b/>
      <w:bCs/>
    </w:rPr>
  </w:style>
  <w:style w:type="character" w:customStyle="1" w:styleId="CommentSubjectChar">
    <w:name w:val="Comment Subject Char"/>
    <w:basedOn w:val="CommentTextChar"/>
    <w:link w:val="CommentSubject"/>
    <w:uiPriority w:val="99"/>
    <w:semiHidden/>
    <w:rsid w:val="00404E19"/>
    <w:rPr>
      <w:b/>
      <w:bCs/>
      <w:sz w:val="20"/>
      <w:szCs w:val="20"/>
    </w:rPr>
  </w:style>
  <w:style w:type="character" w:styleId="Mention">
    <w:name w:val="Mention"/>
    <w:basedOn w:val="DefaultParagraphFont"/>
    <w:uiPriority w:val="99"/>
    <w:unhideWhenUsed/>
    <w:rsid w:val="00D56706"/>
    <w:rPr>
      <w:color w:val="2B579A"/>
      <w:shd w:val="clear" w:color="auto" w:fill="E1DFDD"/>
    </w:rPr>
  </w:style>
  <w:style w:type="character" w:styleId="FollowedHyperlink">
    <w:name w:val="FollowedHyperlink"/>
    <w:basedOn w:val="DefaultParagraphFont"/>
    <w:uiPriority w:val="99"/>
    <w:semiHidden/>
    <w:unhideWhenUsed/>
    <w:rsid w:val="002A4D2E"/>
    <w:rPr>
      <w:color w:val="96607D" w:themeColor="followedHyperlink"/>
      <w:u w:val="single"/>
    </w:rPr>
  </w:style>
  <w:style w:type="character" w:styleId="UnresolvedMention">
    <w:name w:val="Unresolved Mention"/>
    <w:basedOn w:val="DefaultParagraphFont"/>
    <w:uiPriority w:val="99"/>
    <w:semiHidden/>
    <w:unhideWhenUsed/>
    <w:rsid w:val="00C6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17523">
      <w:bodyDiv w:val="1"/>
      <w:marLeft w:val="0"/>
      <w:marRight w:val="0"/>
      <w:marTop w:val="0"/>
      <w:marBottom w:val="0"/>
      <w:divBdr>
        <w:top w:val="none" w:sz="0" w:space="0" w:color="auto"/>
        <w:left w:val="none" w:sz="0" w:space="0" w:color="auto"/>
        <w:bottom w:val="none" w:sz="0" w:space="0" w:color="auto"/>
        <w:right w:val="none" w:sz="0" w:space="0" w:color="auto"/>
      </w:divBdr>
    </w:div>
    <w:div w:id="652024784">
      <w:bodyDiv w:val="1"/>
      <w:marLeft w:val="0"/>
      <w:marRight w:val="0"/>
      <w:marTop w:val="0"/>
      <w:marBottom w:val="0"/>
      <w:divBdr>
        <w:top w:val="none" w:sz="0" w:space="0" w:color="auto"/>
        <w:left w:val="none" w:sz="0" w:space="0" w:color="auto"/>
        <w:bottom w:val="none" w:sz="0" w:space="0" w:color="auto"/>
        <w:right w:val="none" w:sz="0" w:space="0" w:color="auto"/>
      </w:divBdr>
    </w:div>
    <w:div w:id="1099451928">
      <w:bodyDiv w:val="1"/>
      <w:marLeft w:val="0"/>
      <w:marRight w:val="0"/>
      <w:marTop w:val="0"/>
      <w:marBottom w:val="0"/>
      <w:divBdr>
        <w:top w:val="none" w:sz="0" w:space="0" w:color="auto"/>
        <w:left w:val="none" w:sz="0" w:space="0" w:color="auto"/>
        <w:bottom w:val="none" w:sz="0" w:space="0" w:color="auto"/>
        <w:right w:val="none" w:sz="0" w:space="0" w:color="auto"/>
      </w:divBdr>
    </w:div>
    <w:div w:id="1720737654">
      <w:bodyDiv w:val="1"/>
      <w:marLeft w:val="0"/>
      <w:marRight w:val="0"/>
      <w:marTop w:val="0"/>
      <w:marBottom w:val="0"/>
      <w:divBdr>
        <w:top w:val="none" w:sz="0" w:space="0" w:color="auto"/>
        <w:left w:val="none" w:sz="0" w:space="0" w:color="auto"/>
        <w:bottom w:val="none" w:sz="0" w:space="0" w:color="auto"/>
        <w:right w:val="none" w:sz="0" w:space="0" w:color="auto"/>
      </w:divBdr>
    </w:div>
    <w:div w:id="203869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cpedia.gc.ca/gcwiki/images/7/74/Maturity_Model_for_a_Best-in-Class_Workplace_Accommodation_Service_Delivery_Model.docx" TargetMode="External"/><Relationship Id="rId5" Type="http://schemas.openxmlformats.org/officeDocument/2006/relationships/numbering" Target="numbering.xml"/><Relationship Id="rId10" Type="http://schemas.openxmlformats.org/officeDocument/2006/relationships/hyperlink" Target="https://www.gcpedia.gc.ca/gcwiki/images/7/74/Maturity_Model_for_a_Best-in-Class_Workplace_Accommodation_Service_Delivery_Model.docx"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9e6fabd-0f57-4c2d-9f78-5d80e83941cf" xsi:nil="true"/>
    <Details xmlns="fc36ef8f-3e5b-4419-9806-6ebe770d7957" xsi:nil="true"/>
    <lcf76f155ced4ddcb4097134ff3c332f xmlns="fc36ef8f-3e5b-4419-9806-6ebe770d795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419AB0F57FFA34797BE45DD48308270" ma:contentTypeVersion="17" ma:contentTypeDescription="Create a new document." ma:contentTypeScope="" ma:versionID="425f455d9b5c2be9b87c17b65975e45f">
  <xsd:schema xmlns:xsd="http://www.w3.org/2001/XMLSchema" xmlns:xs="http://www.w3.org/2001/XMLSchema" xmlns:p="http://schemas.microsoft.com/office/2006/metadata/properties" xmlns:ns2="fc36ef8f-3e5b-4419-9806-6ebe770d7957" xmlns:ns3="f9e6fabd-0f57-4c2d-9f78-5d80e83941cf" targetNamespace="http://schemas.microsoft.com/office/2006/metadata/properties" ma:root="true" ma:fieldsID="4113748a4f11e39d987230bbc81b5440" ns2:_="" ns3:_="">
    <xsd:import namespace="fc36ef8f-3e5b-4419-9806-6ebe770d7957"/>
    <xsd:import namespace="f9e6fabd-0f57-4c2d-9f78-5d80e83941cf"/>
    <xsd:element name="properties">
      <xsd:complexType>
        <xsd:sequence>
          <xsd:element name="documentManagement">
            <xsd:complexType>
              <xsd:all>
                <xsd:element ref="ns2:Details"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ef8f-3e5b-4419-9806-6ebe770d7957" elementFormDefault="qualified">
    <xsd:import namespace="http://schemas.microsoft.com/office/2006/documentManagement/types"/>
    <xsd:import namespace="http://schemas.microsoft.com/office/infopath/2007/PartnerControls"/>
    <xsd:element name="Details" ma:index="1" nillable="true" ma:displayName="Details" ma:format="Dropdown" ma:internalName="Details">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6fabd-0f57-4c2d-9f78-5d80e83941cf"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15" nillable="true" ma:displayName="Taxonomy Catch All Column" ma:hidden="true" ma:list="{5d777785-43ea-409e-8a7b-2f115f495aac}" ma:internalName="TaxCatchAll" ma:readOnly="false" ma:showField="CatchAllData" ma:web="f9e6fabd-0f57-4c2d-9f78-5d80e83941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84296-42CA-45E9-A3B6-E20A56F2BB27}">
  <ds:schemaRefs>
    <ds:schemaRef ds:uri="http://schemas.microsoft.com/sharepoint/v3/contenttype/forms"/>
  </ds:schemaRefs>
</ds:datastoreItem>
</file>

<file path=customXml/itemProps2.xml><?xml version="1.0" encoding="utf-8"?>
<ds:datastoreItem xmlns:ds="http://schemas.openxmlformats.org/officeDocument/2006/customXml" ds:itemID="{386764EB-543F-43D1-9EDE-3513B31BE1B5}">
  <ds:schemaRefs>
    <ds:schemaRef ds:uri="http://schemas.microsoft.com/office/2006/metadata/properties"/>
    <ds:schemaRef ds:uri="http://schemas.microsoft.com/office/infopath/2007/PartnerControls"/>
    <ds:schemaRef ds:uri="f9e6fabd-0f57-4c2d-9f78-5d80e83941cf"/>
    <ds:schemaRef ds:uri="fc36ef8f-3e5b-4419-9806-6ebe770d7957"/>
  </ds:schemaRefs>
</ds:datastoreItem>
</file>

<file path=customXml/itemProps3.xml><?xml version="1.0" encoding="utf-8"?>
<ds:datastoreItem xmlns:ds="http://schemas.openxmlformats.org/officeDocument/2006/customXml" ds:itemID="{758DBE75-E2D7-4537-A5B9-489BF79D4371}">
  <ds:schemaRefs>
    <ds:schemaRef ds:uri="http://schemas.openxmlformats.org/officeDocument/2006/bibliography"/>
  </ds:schemaRefs>
</ds:datastoreItem>
</file>

<file path=customXml/itemProps4.xml><?xml version="1.0" encoding="utf-8"?>
<ds:datastoreItem xmlns:ds="http://schemas.openxmlformats.org/officeDocument/2006/customXml" ds:itemID="{87371591-D8AE-4E7A-9509-31C58CE4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ef8f-3e5b-4419-9806-6ebe770d7957"/>
    <ds:schemaRef ds:uri="f9e6fabd-0f57-4c2d-9f78-5d80e8394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ed55846-8a81-4246-acd8-b1a01abfc0d1}" enabled="0" method="" siteId="{9ed55846-8a81-4246-acd8-b1a01abfc0d1}"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18</Pages>
  <Words>3778</Words>
  <Characters>21540</Characters>
  <Application>Microsoft Office Word</Application>
  <DocSecurity>0</DocSecurity>
  <Lines>179</Lines>
  <Paragraphs>50</Paragraphs>
  <ScaleCrop>false</ScaleCrop>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Maturity Model Self-Assessment Questionnaire</dc:title>
  <dc:subject/>
  <dc:creator>Charlier, Sarah S [NC]</dc:creator>
  <cp:keywords/>
  <dc:description/>
  <cp:lastModifiedBy>Perry, Maxim MJ [NC]</cp:lastModifiedBy>
  <cp:revision>69</cp:revision>
  <dcterms:created xsi:type="dcterms:W3CDTF">2025-08-14T15:27:00Z</dcterms:created>
  <dcterms:modified xsi:type="dcterms:W3CDTF">2025-09-24T19:19:00Z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0x0101004419AB0F57FFA34797BE45DD48308270</vt:lpwstr>
  </property>
  <property fmtid="{D5CDD505-2E9C-101B-9397-08002B2CF9AE}" pid="3" name="MediaServiceImageTags">
    <vt:lpwstr/>
  </property>
  <property fmtid="{D5CDD505-2E9C-101B-9397-08002B2CF9AE}" pid="4" name="docLang">
    <vt:lpwstr>en</vt:lpwstr>
  </property>
</Properties>
</file>